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BA1CC" w14:textId="77777777" w:rsidR="00513D2B" w:rsidRPr="00ED2BAC" w:rsidRDefault="00513D2B" w:rsidP="00513D2B">
      <w:pPr>
        <w:spacing w:after="0" w:line="360" w:lineRule="auto"/>
        <w:jc w:val="center"/>
        <w:rPr>
          <w:ins w:id="0" w:author="Олег Лайновский" w:date="2024-09-22T18:32:00Z"/>
          <w:rFonts w:ascii="Times New Roman" w:eastAsia="Calibri" w:hAnsi="Times New Roman" w:cs="Times New Roman"/>
          <w:b/>
          <w:sz w:val="28"/>
          <w:szCs w:val="28"/>
        </w:rPr>
      </w:pPr>
      <w:bookmarkStart w:id="1" w:name="_Hlk177304357"/>
      <w:bookmarkEnd w:id="1"/>
      <w:ins w:id="2" w:author="Олег Лайновский" w:date="2024-09-22T18:32:00Z">
        <w:r w:rsidRPr="00ED2BA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Министерство науки и высшего образования Российской Федерации</w:t>
        </w:r>
        <w:r w:rsidRPr="00ED2BAC">
          <w:rPr>
            <w:rFonts w:ascii="Times New Roman" w:hAnsi="Times New Roman" w:cs="Times New Roman"/>
            <w:sz w:val="28"/>
            <w:szCs w:val="28"/>
          </w:rPr>
          <w:br/>
        </w:r>
        <w:r w:rsidRPr="00ED2BA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Пензенский государственный университет</w:t>
        </w:r>
        <w:r w:rsidRPr="00ED2BAC">
          <w:rPr>
            <w:rFonts w:ascii="Times New Roman" w:hAnsi="Times New Roman" w:cs="Times New Roman"/>
            <w:sz w:val="28"/>
            <w:szCs w:val="28"/>
          </w:rPr>
          <w:br/>
        </w:r>
        <w:r w:rsidRPr="00ED2BA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Кафедра вычислительная техника</w:t>
        </w:r>
      </w:ins>
    </w:p>
    <w:p w14:paraId="5A5AF84F" w14:textId="77777777" w:rsidR="00513D2B" w:rsidRPr="00ED2BAC" w:rsidRDefault="00513D2B" w:rsidP="00513D2B">
      <w:pPr>
        <w:spacing w:after="0" w:line="360" w:lineRule="auto"/>
        <w:rPr>
          <w:ins w:id="3" w:author="Олег Лайновский" w:date="2024-09-22T18:32:00Z"/>
          <w:rFonts w:ascii="Times New Roman" w:eastAsia="Calibri" w:hAnsi="Times New Roman" w:cs="Times New Roman"/>
          <w:b/>
          <w:sz w:val="28"/>
          <w:szCs w:val="28"/>
        </w:rPr>
      </w:pPr>
    </w:p>
    <w:p w14:paraId="6EF4C96F" w14:textId="77777777" w:rsidR="00513D2B" w:rsidRPr="00ED2BAC" w:rsidRDefault="00513D2B" w:rsidP="00513D2B">
      <w:pPr>
        <w:spacing w:after="0" w:line="360" w:lineRule="auto"/>
        <w:rPr>
          <w:ins w:id="4" w:author="Олег Лайновский" w:date="2024-09-22T18:32:00Z"/>
          <w:rFonts w:ascii="Times New Roman" w:eastAsia="Calibri" w:hAnsi="Times New Roman" w:cs="Times New Roman"/>
          <w:b/>
          <w:sz w:val="28"/>
          <w:szCs w:val="28"/>
        </w:rPr>
      </w:pPr>
    </w:p>
    <w:p w14:paraId="3FE0A641" w14:textId="77777777" w:rsidR="00513D2B" w:rsidRPr="00ED2BAC" w:rsidRDefault="00513D2B" w:rsidP="00513D2B">
      <w:pPr>
        <w:spacing w:after="0" w:line="360" w:lineRule="auto"/>
        <w:rPr>
          <w:ins w:id="5" w:author="Олег Лайновский" w:date="2024-09-22T18:32:00Z"/>
          <w:rFonts w:ascii="Times New Roman" w:eastAsia="Calibri" w:hAnsi="Times New Roman" w:cs="Times New Roman"/>
          <w:b/>
          <w:sz w:val="28"/>
          <w:szCs w:val="28"/>
        </w:rPr>
      </w:pPr>
    </w:p>
    <w:p w14:paraId="2856DA11" w14:textId="77777777" w:rsidR="00513D2B" w:rsidRPr="00ED2BAC" w:rsidRDefault="00513D2B" w:rsidP="00513D2B">
      <w:pPr>
        <w:spacing w:after="0" w:line="360" w:lineRule="auto"/>
        <w:rPr>
          <w:ins w:id="6" w:author="Олег Лайновский" w:date="2024-09-22T18:32:00Z"/>
          <w:rFonts w:ascii="Times New Roman" w:eastAsia="Calibri" w:hAnsi="Times New Roman" w:cs="Times New Roman"/>
          <w:b/>
          <w:sz w:val="28"/>
          <w:szCs w:val="28"/>
        </w:rPr>
      </w:pPr>
    </w:p>
    <w:p w14:paraId="26F87879" w14:textId="77777777" w:rsidR="00513D2B" w:rsidRPr="00ED2BAC" w:rsidRDefault="00513D2B" w:rsidP="00513D2B">
      <w:pPr>
        <w:spacing w:after="0" w:line="360" w:lineRule="auto"/>
        <w:jc w:val="center"/>
        <w:rPr>
          <w:ins w:id="7" w:author="Олег Лайновский" w:date="2024-09-22T18:32:00Z"/>
          <w:rFonts w:ascii="Times New Roman" w:eastAsia="Calibri" w:hAnsi="Times New Roman" w:cs="Times New Roman"/>
          <w:b/>
          <w:sz w:val="28"/>
          <w:szCs w:val="28"/>
        </w:rPr>
      </w:pPr>
      <w:ins w:id="8" w:author="Олег Лайновский" w:date="2024-09-22T18:32:00Z">
        <w:r w:rsidRPr="00ED2BAC">
          <w:rPr>
            <w:rFonts w:ascii="Times New Roman" w:eastAsia="Calibri" w:hAnsi="Times New Roman" w:cs="Times New Roman"/>
            <w:b/>
            <w:sz w:val="28"/>
            <w:szCs w:val="28"/>
          </w:rPr>
          <w:t>ОТЧЕТ</w:t>
        </w:r>
      </w:ins>
    </w:p>
    <w:p w14:paraId="25327993" w14:textId="5EF0A44D" w:rsidR="00513D2B" w:rsidRPr="00ED2BAC" w:rsidRDefault="00513D2B" w:rsidP="00513D2B">
      <w:pPr>
        <w:spacing w:after="0" w:line="360" w:lineRule="auto"/>
        <w:jc w:val="center"/>
        <w:rPr>
          <w:ins w:id="9" w:author="Олег Лайновский" w:date="2024-09-22T18:32:00Z"/>
          <w:rFonts w:ascii="Times New Roman" w:eastAsia="Calibri" w:hAnsi="Times New Roman" w:cs="Times New Roman"/>
          <w:sz w:val="28"/>
          <w:szCs w:val="28"/>
        </w:rPr>
      </w:pPr>
      <w:ins w:id="10" w:author="Олег Лайновский" w:date="2024-09-22T18:32:00Z">
        <w:r w:rsidRPr="00ED2BAC">
          <w:rPr>
            <w:rFonts w:ascii="Times New Roman" w:eastAsia="Calibri" w:hAnsi="Times New Roman" w:cs="Times New Roman"/>
            <w:sz w:val="28"/>
            <w:szCs w:val="28"/>
          </w:rPr>
          <w:t>по лабораторной работе №</w:t>
        </w:r>
      </w:ins>
      <w:ins w:id="11" w:author="Олег Лайновский" w:date="2024-09-29T20:16:00Z">
        <w:r w:rsidR="00F271A7" w:rsidRPr="00ED2BAC">
          <w:rPr>
            <w:rFonts w:ascii="Times New Roman" w:eastAsia="Calibri" w:hAnsi="Times New Roman" w:cs="Times New Roman"/>
            <w:sz w:val="28"/>
            <w:szCs w:val="28"/>
          </w:rPr>
          <w:t>2</w:t>
        </w:r>
      </w:ins>
    </w:p>
    <w:p w14:paraId="1C6EB80C" w14:textId="25BF83D2" w:rsidR="00513D2B" w:rsidRPr="00ED2BAC" w:rsidRDefault="00513D2B" w:rsidP="00513D2B">
      <w:pPr>
        <w:spacing w:after="0" w:line="360" w:lineRule="auto"/>
        <w:jc w:val="center"/>
        <w:rPr>
          <w:ins w:id="12" w:author="Олег Лайновский" w:date="2024-09-22T18:32:00Z"/>
          <w:rFonts w:ascii="Times New Roman" w:eastAsia="Calibri" w:hAnsi="Times New Roman" w:cs="Times New Roman"/>
          <w:sz w:val="28"/>
          <w:szCs w:val="28"/>
        </w:rPr>
      </w:pPr>
      <w:ins w:id="13" w:author="Олег Лайновский" w:date="2024-09-22T18:32:00Z">
        <w:r w:rsidRPr="00ED2BAC">
          <w:rPr>
            <w:rFonts w:ascii="Times New Roman" w:eastAsia="Calibri" w:hAnsi="Times New Roman" w:cs="Times New Roman"/>
            <w:sz w:val="28"/>
            <w:szCs w:val="28"/>
          </w:rPr>
          <w:t>по дисциплине «</w:t>
        </w:r>
      </w:ins>
      <w:ins w:id="14" w:author="Олег Лайновский" w:date="2024-09-22T18:36:00Z">
        <w:r w:rsidRPr="00ED2BAC">
          <w:rPr>
            <w:rFonts w:ascii="Times New Roman" w:eastAsia="Calibri" w:hAnsi="Times New Roman" w:cs="Times New Roman"/>
            <w:sz w:val="28"/>
            <w:szCs w:val="28"/>
          </w:rPr>
          <w:t xml:space="preserve">Проектирование программного обеспечения </w:t>
        </w:r>
        <w:del w:id="15" w:author="Студент" w:date="2024-09-23T11:54:00Z">
          <w:r w:rsidRPr="00ED2BAC" w:rsidDel="00CF1B5C">
            <w:rPr>
              <w:rFonts w:ascii="Times New Roman" w:eastAsia="Calibri" w:hAnsi="Times New Roman" w:cs="Times New Roman"/>
              <w:sz w:val="28"/>
              <w:szCs w:val="28"/>
            </w:rPr>
            <w:delText xml:space="preserve"> </w:delText>
          </w:r>
        </w:del>
        <w:del w:id="16" w:author="Студент" w:date="2024-09-23T12:11:00Z">
          <w:r w:rsidRPr="00ED2BAC" w:rsidDel="003C47F7">
            <w:rPr>
              <w:rFonts w:ascii="Times New Roman" w:eastAsia="Calibri" w:hAnsi="Times New Roman" w:cs="Times New Roman"/>
              <w:sz w:val="28"/>
              <w:szCs w:val="28"/>
            </w:rPr>
            <w:delText>для  устройств</w:delText>
          </w:r>
        </w:del>
      </w:ins>
      <w:ins w:id="17" w:author="Студент" w:date="2024-09-23T12:11:00Z">
        <w:r w:rsidR="003C47F7" w:rsidRPr="00ED2BAC">
          <w:rPr>
            <w:rFonts w:ascii="Times New Roman" w:eastAsia="Calibri" w:hAnsi="Times New Roman" w:cs="Times New Roman"/>
            <w:sz w:val="28"/>
            <w:szCs w:val="28"/>
          </w:rPr>
          <w:t>для устройств</w:t>
        </w:r>
      </w:ins>
      <w:ins w:id="18" w:author="Олег Лайновский" w:date="2024-09-22T18:36:00Z">
        <w:r w:rsidRPr="00ED2BAC">
          <w:rPr>
            <w:rFonts w:ascii="Times New Roman" w:eastAsia="Calibri" w:hAnsi="Times New Roman" w:cs="Times New Roman"/>
            <w:sz w:val="28"/>
            <w:szCs w:val="28"/>
          </w:rPr>
          <w:t xml:space="preserve"> на ПЛИС</w:t>
        </w:r>
      </w:ins>
      <w:ins w:id="19" w:author="Олег Лайновский" w:date="2024-09-22T18:32:00Z">
        <w:r w:rsidRPr="00ED2BAC">
          <w:rPr>
            <w:rFonts w:ascii="Times New Roman" w:eastAsia="Calibri" w:hAnsi="Times New Roman" w:cs="Times New Roman"/>
            <w:sz w:val="28"/>
            <w:szCs w:val="28"/>
          </w:rPr>
          <w:t>»</w:t>
        </w:r>
      </w:ins>
    </w:p>
    <w:p w14:paraId="726FD79D" w14:textId="701A338A" w:rsidR="00513D2B" w:rsidRPr="00ED2BAC" w:rsidRDefault="00513D2B" w:rsidP="00513D2B">
      <w:pPr>
        <w:spacing w:after="0" w:line="360" w:lineRule="auto"/>
        <w:jc w:val="center"/>
        <w:rPr>
          <w:ins w:id="20" w:author="Олег Лайновский" w:date="2024-09-22T18:32:00Z"/>
          <w:rFonts w:ascii="Times New Roman" w:eastAsia="Calibri" w:hAnsi="Times New Roman" w:cs="Times New Roman"/>
          <w:sz w:val="28"/>
          <w:szCs w:val="28"/>
        </w:rPr>
      </w:pPr>
      <w:ins w:id="21" w:author="Олег Лайновский" w:date="2024-09-22T18:32:00Z">
        <w:r w:rsidRPr="00ED2BAC">
          <w:rPr>
            <w:rFonts w:ascii="Times New Roman" w:eastAsia="Calibri" w:hAnsi="Times New Roman" w:cs="Times New Roman"/>
            <w:sz w:val="28"/>
            <w:szCs w:val="28"/>
          </w:rPr>
          <w:t>на тему «</w:t>
        </w:r>
      </w:ins>
      <w:ins w:id="22" w:author="Олег Лайновский" w:date="2024-09-22T18:36:00Z">
        <w:r w:rsidRPr="00ED2BAC">
          <w:rPr>
            <w:rFonts w:ascii="Times New Roman" w:eastAsia="Calibri" w:hAnsi="Times New Roman" w:cs="Times New Roman"/>
            <w:sz w:val="28"/>
            <w:szCs w:val="28"/>
          </w:rPr>
          <w:t>Знакомство с системами проектирования цифровых устройств.</w:t>
        </w:r>
      </w:ins>
      <w:ins w:id="23" w:author="Олег Лайновский" w:date="2024-09-22T18:32:00Z">
        <w:r w:rsidRPr="00ED2BAC">
          <w:rPr>
            <w:rFonts w:ascii="Times New Roman" w:eastAsia="Calibri" w:hAnsi="Times New Roman" w:cs="Times New Roman"/>
            <w:sz w:val="28"/>
            <w:szCs w:val="28"/>
          </w:rPr>
          <w:t>»</w:t>
        </w:r>
      </w:ins>
    </w:p>
    <w:p w14:paraId="47AF9919" w14:textId="77777777" w:rsidR="00513D2B" w:rsidRPr="00ED2BAC" w:rsidRDefault="00513D2B" w:rsidP="00513D2B">
      <w:pPr>
        <w:spacing w:after="0" w:line="360" w:lineRule="auto"/>
        <w:rPr>
          <w:ins w:id="24" w:author="Олег Лайновский" w:date="2024-09-22T18:32:00Z"/>
          <w:rFonts w:ascii="Times New Roman" w:eastAsia="Calibri" w:hAnsi="Times New Roman" w:cs="Times New Roman"/>
          <w:sz w:val="28"/>
          <w:szCs w:val="28"/>
        </w:rPr>
      </w:pPr>
    </w:p>
    <w:p w14:paraId="36911FB0" w14:textId="77777777" w:rsidR="00513D2B" w:rsidRPr="00ED2BAC" w:rsidRDefault="00513D2B" w:rsidP="00513D2B">
      <w:pPr>
        <w:spacing w:after="0" w:line="360" w:lineRule="auto"/>
        <w:rPr>
          <w:ins w:id="25" w:author="Олег Лайновский" w:date="2024-09-22T18:32:00Z"/>
          <w:rFonts w:ascii="Times New Roman" w:eastAsia="Calibri" w:hAnsi="Times New Roman" w:cs="Times New Roman"/>
          <w:sz w:val="28"/>
          <w:szCs w:val="28"/>
        </w:rPr>
      </w:pPr>
    </w:p>
    <w:p w14:paraId="787960FA" w14:textId="77777777" w:rsidR="00513D2B" w:rsidRPr="00ED2BAC" w:rsidRDefault="00513D2B" w:rsidP="00513D2B">
      <w:pPr>
        <w:spacing w:after="0" w:line="360" w:lineRule="auto"/>
        <w:rPr>
          <w:ins w:id="26" w:author="Олег Лайновский" w:date="2024-09-22T18:32:00Z"/>
          <w:rFonts w:ascii="Times New Roman" w:eastAsia="Calibri" w:hAnsi="Times New Roman" w:cs="Times New Roman"/>
          <w:sz w:val="28"/>
          <w:szCs w:val="28"/>
        </w:rPr>
      </w:pPr>
    </w:p>
    <w:p w14:paraId="638A3FF1" w14:textId="77777777" w:rsidR="00513D2B" w:rsidRPr="00ED2BAC" w:rsidRDefault="00513D2B" w:rsidP="00513D2B">
      <w:pPr>
        <w:spacing w:after="0" w:line="360" w:lineRule="auto"/>
        <w:rPr>
          <w:ins w:id="27" w:author="Олег Лайновский" w:date="2024-09-22T18:32:00Z"/>
          <w:rFonts w:ascii="Times New Roman" w:eastAsia="Calibri" w:hAnsi="Times New Roman" w:cs="Times New Roman"/>
          <w:sz w:val="28"/>
          <w:szCs w:val="28"/>
        </w:rPr>
      </w:pPr>
    </w:p>
    <w:p w14:paraId="49C3FAC2" w14:textId="491D2150" w:rsidR="00513D2B" w:rsidRDefault="00513D2B" w:rsidP="00513D2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D93C357" w14:textId="77777777" w:rsidR="00757A9B" w:rsidRPr="00ED2BAC" w:rsidRDefault="00757A9B" w:rsidP="00513D2B">
      <w:pPr>
        <w:spacing w:after="0" w:line="360" w:lineRule="auto"/>
        <w:rPr>
          <w:ins w:id="28" w:author="Олег Лайновский" w:date="2024-09-22T18:32:00Z"/>
          <w:rFonts w:ascii="Times New Roman" w:eastAsia="Calibri" w:hAnsi="Times New Roman" w:cs="Times New Roman"/>
          <w:sz w:val="28"/>
          <w:szCs w:val="28"/>
        </w:rPr>
      </w:pPr>
    </w:p>
    <w:p w14:paraId="7E77C821" w14:textId="77777777" w:rsidR="00513D2B" w:rsidRPr="00ED2BAC" w:rsidRDefault="00513D2B" w:rsidP="00513D2B">
      <w:pPr>
        <w:spacing w:after="0" w:line="360" w:lineRule="auto"/>
        <w:rPr>
          <w:ins w:id="29" w:author="Олег Лайновский" w:date="2024-09-22T18:32:00Z"/>
          <w:rFonts w:ascii="Times New Roman" w:eastAsia="Calibri" w:hAnsi="Times New Roman" w:cs="Times New Roman"/>
          <w:sz w:val="28"/>
          <w:szCs w:val="28"/>
        </w:rPr>
      </w:pPr>
    </w:p>
    <w:p w14:paraId="54458A28" w14:textId="77777777" w:rsidR="00513D2B" w:rsidRPr="00ED2BAC" w:rsidRDefault="00513D2B" w:rsidP="00513D2B">
      <w:pPr>
        <w:spacing w:after="0" w:line="360" w:lineRule="auto"/>
        <w:contextualSpacing/>
        <w:jc w:val="right"/>
        <w:rPr>
          <w:ins w:id="30" w:author="Олег Лайновский" w:date="2024-09-22T18:32:00Z"/>
          <w:rFonts w:ascii="Times New Roman" w:eastAsia="Calibri" w:hAnsi="Times New Roman" w:cs="Times New Roman"/>
          <w:sz w:val="28"/>
          <w:szCs w:val="28"/>
        </w:rPr>
      </w:pPr>
      <w:ins w:id="31" w:author="Олег Лайновский" w:date="2024-09-22T18:32:00Z">
        <w:r w:rsidRPr="00ED2BAC">
          <w:rPr>
            <w:rFonts w:ascii="Times New Roman" w:eastAsia="Calibri" w:hAnsi="Times New Roman" w:cs="Times New Roman"/>
            <w:sz w:val="28"/>
            <w:szCs w:val="28"/>
          </w:rPr>
          <w:t>Выполнили студенты группы 22ВВП1</w:t>
        </w:r>
      </w:ins>
    </w:p>
    <w:p w14:paraId="0AD1F73A" w14:textId="77777777" w:rsidR="00513D2B" w:rsidRPr="00ED2BAC" w:rsidRDefault="00513D2B" w:rsidP="00513D2B">
      <w:pPr>
        <w:spacing w:after="0" w:line="360" w:lineRule="auto"/>
        <w:jc w:val="right"/>
        <w:rPr>
          <w:ins w:id="32" w:author="Олег Лайновский" w:date="2024-09-22T18:32:00Z"/>
          <w:rFonts w:ascii="Times New Roman" w:eastAsia="Calibri" w:hAnsi="Times New Roman" w:cs="Times New Roman"/>
          <w:sz w:val="28"/>
          <w:szCs w:val="28"/>
        </w:rPr>
      </w:pPr>
      <w:proofErr w:type="spellStart"/>
      <w:ins w:id="33" w:author="Олег Лайновский" w:date="2024-09-22T18:32:00Z">
        <w:r w:rsidRPr="00ED2BAC">
          <w:rPr>
            <w:rFonts w:ascii="Times New Roman" w:eastAsia="Calibri" w:hAnsi="Times New Roman" w:cs="Times New Roman"/>
            <w:sz w:val="28"/>
            <w:szCs w:val="28"/>
          </w:rPr>
          <w:t>Хоссейни</w:t>
        </w:r>
        <w:proofErr w:type="spellEnd"/>
        <w:r w:rsidRPr="00ED2BAC">
          <w:rPr>
            <w:rFonts w:ascii="Times New Roman" w:eastAsia="Calibri" w:hAnsi="Times New Roman" w:cs="Times New Roman"/>
            <w:sz w:val="28"/>
            <w:szCs w:val="28"/>
          </w:rPr>
          <w:t xml:space="preserve"> </w:t>
        </w:r>
        <w:proofErr w:type="spellStart"/>
        <w:r w:rsidRPr="00ED2BAC">
          <w:rPr>
            <w:rFonts w:ascii="Times New Roman" w:eastAsia="Calibri" w:hAnsi="Times New Roman" w:cs="Times New Roman"/>
            <w:sz w:val="28"/>
            <w:szCs w:val="28"/>
          </w:rPr>
          <w:t>Нежад</w:t>
        </w:r>
        <w:proofErr w:type="spellEnd"/>
        <w:r w:rsidRPr="00ED2BAC">
          <w:rPr>
            <w:rFonts w:ascii="Times New Roman" w:eastAsia="Calibri" w:hAnsi="Times New Roman" w:cs="Times New Roman"/>
            <w:sz w:val="28"/>
            <w:szCs w:val="28"/>
          </w:rPr>
          <w:t xml:space="preserve"> С.А.С.М.</w:t>
        </w:r>
      </w:ins>
    </w:p>
    <w:p w14:paraId="3406259E" w14:textId="4A3F36E4" w:rsidR="00513D2B" w:rsidRPr="00ED2BAC" w:rsidRDefault="00513D2B" w:rsidP="00513D2B">
      <w:pPr>
        <w:spacing w:after="0" w:line="360" w:lineRule="auto"/>
        <w:jc w:val="right"/>
        <w:rPr>
          <w:ins w:id="34" w:author="Олег Лайновский" w:date="2024-09-22T18:51:00Z"/>
          <w:rFonts w:ascii="Times New Roman" w:eastAsia="Calibri" w:hAnsi="Times New Roman" w:cs="Times New Roman"/>
          <w:sz w:val="28"/>
          <w:szCs w:val="28"/>
        </w:rPr>
      </w:pPr>
      <w:ins w:id="35" w:author="Олег Лайновский" w:date="2024-09-22T18:32:00Z">
        <w:r w:rsidRPr="00ED2BAC">
          <w:rPr>
            <w:rFonts w:ascii="Times New Roman" w:eastAsia="Calibri" w:hAnsi="Times New Roman" w:cs="Times New Roman"/>
            <w:sz w:val="28"/>
            <w:szCs w:val="28"/>
          </w:rPr>
          <w:t>Беляев Д</w:t>
        </w:r>
      </w:ins>
      <w:ins w:id="36" w:author="Олег Лайновский" w:date="2024-09-22T18:51:00Z">
        <w:r w:rsidR="00E36CF4" w:rsidRPr="00ED2BAC">
          <w:rPr>
            <w:rFonts w:ascii="Times New Roman" w:eastAsia="Calibri" w:hAnsi="Times New Roman" w:cs="Times New Roman"/>
            <w:sz w:val="28"/>
            <w:szCs w:val="28"/>
          </w:rPr>
          <w:t>.</w:t>
        </w:r>
      </w:ins>
      <w:ins w:id="37" w:author="Олег Лайновский" w:date="2024-09-22T18:52:00Z">
        <w:r w:rsidR="00967314" w:rsidRPr="00ED2BAC">
          <w:rPr>
            <w:rFonts w:ascii="Times New Roman" w:eastAsia="Calibri" w:hAnsi="Times New Roman" w:cs="Times New Roman"/>
            <w:sz w:val="28"/>
            <w:szCs w:val="28"/>
          </w:rPr>
          <w:t xml:space="preserve"> И.</w:t>
        </w:r>
      </w:ins>
    </w:p>
    <w:p w14:paraId="096D2C91" w14:textId="29237ECD" w:rsidR="00E36CF4" w:rsidRPr="00ED2BAC" w:rsidRDefault="00E36CF4" w:rsidP="00513D2B">
      <w:pPr>
        <w:spacing w:after="0" w:line="360" w:lineRule="auto"/>
        <w:jc w:val="right"/>
        <w:rPr>
          <w:ins w:id="38" w:author="Олег Лайновский" w:date="2024-09-22T18:32:00Z"/>
          <w:rFonts w:ascii="Times New Roman" w:eastAsia="Calibri" w:hAnsi="Times New Roman" w:cs="Times New Roman"/>
          <w:sz w:val="28"/>
          <w:szCs w:val="28"/>
        </w:rPr>
      </w:pPr>
      <w:ins w:id="39" w:author="Олег Лайновский" w:date="2024-09-22T18:51:00Z">
        <w:r w:rsidRPr="00ED2BAC">
          <w:rPr>
            <w:rFonts w:ascii="Times New Roman" w:eastAsia="Calibri" w:hAnsi="Times New Roman" w:cs="Times New Roman"/>
            <w:sz w:val="28"/>
            <w:szCs w:val="28"/>
          </w:rPr>
          <w:t>Демин М.</w:t>
        </w:r>
      </w:ins>
    </w:p>
    <w:p w14:paraId="6ADDE50E" w14:textId="77777777" w:rsidR="00513D2B" w:rsidRPr="00ED2BAC" w:rsidRDefault="00513D2B" w:rsidP="00513D2B">
      <w:pPr>
        <w:spacing w:after="0" w:line="360" w:lineRule="auto"/>
        <w:jc w:val="right"/>
        <w:rPr>
          <w:ins w:id="40" w:author="Олег Лайновский" w:date="2024-09-22T18:32:00Z"/>
          <w:rFonts w:ascii="Times New Roman" w:eastAsia="Calibri" w:hAnsi="Times New Roman" w:cs="Times New Roman"/>
          <w:sz w:val="28"/>
          <w:szCs w:val="28"/>
        </w:rPr>
      </w:pPr>
      <w:ins w:id="41" w:author="Олег Лайновский" w:date="2024-09-22T18:32:00Z">
        <w:r w:rsidRPr="00ED2BAC">
          <w:rPr>
            <w:rFonts w:ascii="Times New Roman" w:eastAsia="Calibri" w:hAnsi="Times New Roman" w:cs="Times New Roman"/>
            <w:sz w:val="28"/>
            <w:szCs w:val="28"/>
          </w:rPr>
          <w:tab/>
        </w:r>
        <w:r w:rsidRPr="00ED2BAC">
          <w:rPr>
            <w:rFonts w:ascii="Times New Roman" w:eastAsia="Calibri" w:hAnsi="Times New Roman" w:cs="Times New Roman"/>
            <w:sz w:val="28"/>
            <w:szCs w:val="28"/>
          </w:rPr>
          <w:tab/>
        </w:r>
        <w:r w:rsidRPr="00ED2BAC">
          <w:rPr>
            <w:rFonts w:ascii="Times New Roman" w:eastAsia="Calibri" w:hAnsi="Times New Roman" w:cs="Times New Roman"/>
            <w:sz w:val="28"/>
            <w:szCs w:val="28"/>
          </w:rPr>
          <w:tab/>
        </w:r>
        <w:r w:rsidRPr="00ED2BAC">
          <w:rPr>
            <w:rFonts w:ascii="Times New Roman" w:eastAsia="Calibri" w:hAnsi="Times New Roman" w:cs="Times New Roman"/>
            <w:sz w:val="28"/>
            <w:szCs w:val="28"/>
          </w:rPr>
          <w:tab/>
        </w:r>
        <w:r w:rsidRPr="00ED2BAC">
          <w:rPr>
            <w:rFonts w:ascii="Times New Roman" w:eastAsia="Calibri" w:hAnsi="Times New Roman" w:cs="Times New Roman"/>
            <w:sz w:val="28"/>
            <w:szCs w:val="28"/>
          </w:rPr>
          <w:tab/>
        </w:r>
        <w:r w:rsidRPr="00ED2BAC">
          <w:rPr>
            <w:rFonts w:ascii="Times New Roman" w:eastAsia="Calibri" w:hAnsi="Times New Roman" w:cs="Times New Roman"/>
            <w:sz w:val="28"/>
            <w:szCs w:val="28"/>
          </w:rPr>
          <w:tab/>
          <w:t>Приняли:</w:t>
        </w:r>
      </w:ins>
    </w:p>
    <w:p w14:paraId="57162541" w14:textId="77777777" w:rsidR="006161F5" w:rsidRPr="00ED2BAC" w:rsidRDefault="006161F5" w:rsidP="00513D2B">
      <w:pPr>
        <w:spacing w:after="0" w:line="360" w:lineRule="auto"/>
        <w:ind w:firstLine="5812"/>
        <w:jc w:val="right"/>
        <w:rPr>
          <w:ins w:id="42" w:author="Олег Лайновский" w:date="2024-09-22T18:53:00Z"/>
          <w:rFonts w:ascii="Times New Roman" w:eastAsia="Calibri" w:hAnsi="Times New Roman" w:cs="Times New Roman"/>
          <w:sz w:val="28"/>
          <w:szCs w:val="28"/>
        </w:rPr>
      </w:pPr>
      <w:ins w:id="43" w:author="Олег Лайновский" w:date="2024-09-22T18:53:00Z">
        <w:r w:rsidRPr="00ED2BAC">
          <w:rPr>
            <w:rFonts w:ascii="Times New Roman" w:eastAsia="Calibri" w:hAnsi="Times New Roman" w:cs="Times New Roman"/>
            <w:sz w:val="28"/>
            <w:szCs w:val="28"/>
          </w:rPr>
          <w:t>Федюнин Р.Н.</w:t>
        </w:r>
      </w:ins>
    </w:p>
    <w:p w14:paraId="3E7A99E9" w14:textId="4EC13A59" w:rsidR="00513D2B" w:rsidRPr="00ED2BAC" w:rsidRDefault="006161F5" w:rsidP="00513D2B">
      <w:pPr>
        <w:spacing w:after="0" w:line="360" w:lineRule="auto"/>
        <w:ind w:firstLine="5812"/>
        <w:jc w:val="right"/>
        <w:rPr>
          <w:ins w:id="44" w:author="Олег Лайновский" w:date="2024-09-22T18:32:00Z"/>
          <w:rFonts w:ascii="Times New Roman" w:eastAsia="Calibri" w:hAnsi="Times New Roman" w:cs="Times New Roman"/>
          <w:sz w:val="28"/>
          <w:szCs w:val="28"/>
        </w:rPr>
      </w:pPr>
      <w:ins w:id="45" w:author="Олег Лайновский" w:date="2024-09-22T18:54:00Z">
        <w:r w:rsidRPr="00ED2BAC">
          <w:rPr>
            <w:rFonts w:ascii="Times New Roman" w:eastAsia="Calibri" w:hAnsi="Times New Roman" w:cs="Times New Roman"/>
            <w:sz w:val="28"/>
            <w:szCs w:val="28"/>
          </w:rPr>
          <w:t>Гурин Е.И.</w:t>
        </w:r>
      </w:ins>
    </w:p>
    <w:p w14:paraId="006F48A1" w14:textId="77777777" w:rsidR="00513D2B" w:rsidRPr="00ED2BAC" w:rsidRDefault="00513D2B" w:rsidP="00513D2B">
      <w:pPr>
        <w:spacing w:after="0" w:line="360" w:lineRule="auto"/>
        <w:rPr>
          <w:ins w:id="46" w:author="Олег Лайновский" w:date="2024-09-22T18:32:00Z"/>
          <w:rFonts w:ascii="Times New Roman" w:eastAsia="Calibri" w:hAnsi="Times New Roman" w:cs="Times New Roman"/>
          <w:sz w:val="28"/>
          <w:szCs w:val="28"/>
        </w:rPr>
      </w:pPr>
    </w:p>
    <w:p w14:paraId="4841F8D1" w14:textId="77777777" w:rsidR="00513D2B" w:rsidRPr="00ED2BAC" w:rsidRDefault="00513D2B" w:rsidP="00513D2B">
      <w:pPr>
        <w:spacing w:after="0" w:line="360" w:lineRule="auto"/>
        <w:rPr>
          <w:ins w:id="47" w:author="Олег Лайновский" w:date="2024-09-22T18:32:00Z"/>
          <w:rFonts w:ascii="Times New Roman" w:eastAsia="Calibri" w:hAnsi="Times New Roman" w:cs="Times New Roman"/>
          <w:sz w:val="28"/>
          <w:szCs w:val="28"/>
        </w:rPr>
      </w:pPr>
    </w:p>
    <w:p w14:paraId="25F349D6" w14:textId="77777777" w:rsidR="00513D2B" w:rsidRPr="00ED2BAC" w:rsidRDefault="00513D2B" w:rsidP="00513D2B">
      <w:pPr>
        <w:spacing w:after="0" w:line="360" w:lineRule="auto"/>
        <w:rPr>
          <w:ins w:id="48" w:author="Олег Лайновский" w:date="2024-09-22T18:32:00Z"/>
          <w:rFonts w:ascii="Times New Roman" w:eastAsia="Calibri" w:hAnsi="Times New Roman" w:cs="Times New Roman"/>
          <w:sz w:val="28"/>
          <w:szCs w:val="28"/>
        </w:rPr>
      </w:pPr>
    </w:p>
    <w:p w14:paraId="016468DE" w14:textId="57BDE8DD" w:rsidR="00513D2B" w:rsidRPr="00ED2BAC" w:rsidDel="00F8048D" w:rsidRDefault="00513D2B" w:rsidP="00513D2B">
      <w:pPr>
        <w:spacing w:after="0" w:line="360" w:lineRule="auto"/>
        <w:rPr>
          <w:ins w:id="49" w:author="Олег Лайновский" w:date="2024-09-22T18:32:00Z"/>
          <w:del w:id="50" w:author="Студент" w:date="2024-09-23T11:47:00Z"/>
          <w:rFonts w:ascii="Times New Roman" w:eastAsia="Calibri" w:hAnsi="Times New Roman" w:cs="Times New Roman"/>
          <w:sz w:val="28"/>
          <w:szCs w:val="28"/>
        </w:rPr>
      </w:pPr>
    </w:p>
    <w:p w14:paraId="0417C320" w14:textId="77777777" w:rsidR="00513D2B" w:rsidRPr="00ED2BAC" w:rsidRDefault="00513D2B" w:rsidP="00513D2B">
      <w:pPr>
        <w:spacing w:after="0" w:line="360" w:lineRule="auto"/>
        <w:rPr>
          <w:ins w:id="51" w:author="Олег Лайновский" w:date="2024-09-22T18:32:00Z"/>
          <w:rFonts w:ascii="Times New Roman" w:eastAsia="Calibri" w:hAnsi="Times New Roman" w:cs="Times New Roman"/>
          <w:sz w:val="28"/>
          <w:szCs w:val="28"/>
        </w:rPr>
      </w:pPr>
    </w:p>
    <w:p w14:paraId="1EA55821" w14:textId="77777777" w:rsidR="00513D2B" w:rsidRPr="00ED2BAC" w:rsidRDefault="00513D2B" w:rsidP="00513D2B">
      <w:pPr>
        <w:pStyle w:val="a4"/>
        <w:spacing w:after="0" w:line="360" w:lineRule="auto"/>
        <w:ind w:left="360"/>
        <w:jc w:val="center"/>
        <w:rPr>
          <w:ins w:id="52" w:author="Олег Лайновский" w:date="2024-09-22T18:32:00Z"/>
          <w:rFonts w:ascii="Times New Roman" w:hAnsi="Times New Roman" w:cs="Times New Roman"/>
          <w:color w:val="000000"/>
          <w:sz w:val="28"/>
          <w:szCs w:val="28"/>
        </w:rPr>
      </w:pPr>
      <w:ins w:id="53" w:author="Олег Лайновский" w:date="2024-09-22T18:32:00Z">
        <w:r w:rsidRPr="00ED2BAC">
          <w:rPr>
            <w:rFonts w:ascii="Times New Roman" w:eastAsia="Calibri" w:hAnsi="Times New Roman" w:cs="Times New Roman"/>
            <w:sz w:val="28"/>
            <w:szCs w:val="28"/>
          </w:rPr>
          <w:t>Пенза 202</w:t>
        </w:r>
        <w:bookmarkStart w:id="54" w:name="_Hlk158833555"/>
        <w:bookmarkEnd w:id="54"/>
        <w:r w:rsidRPr="00ED2BAC">
          <w:rPr>
            <w:rFonts w:ascii="Times New Roman" w:eastAsia="Calibri" w:hAnsi="Times New Roman" w:cs="Times New Roman"/>
            <w:sz w:val="28"/>
            <w:szCs w:val="28"/>
          </w:rPr>
          <w:t>4</w:t>
        </w:r>
      </w:ins>
    </w:p>
    <w:p w14:paraId="48329D1F" w14:textId="77777777" w:rsidR="00513D2B" w:rsidRPr="00ED2BAC" w:rsidRDefault="00513D2B" w:rsidP="00513D2B">
      <w:pPr>
        <w:spacing w:after="0" w:line="360" w:lineRule="auto"/>
        <w:rPr>
          <w:ins w:id="55" w:author="Олег Лайновский" w:date="2024-09-22T18:32:00Z"/>
          <w:rFonts w:ascii="Times New Roman" w:hAnsi="Times New Roman" w:cs="Times New Roman"/>
          <w:b/>
          <w:sz w:val="28"/>
          <w:szCs w:val="28"/>
        </w:rPr>
      </w:pPr>
      <w:ins w:id="56" w:author="Олег Лайновский" w:date="2024-09-22T18:32:00Z">
        <w:r w:rsidRPr="00ED2BAC">
          <w:rPr>
            <w:rFonts w:ascii="Times New Roman" w:hAnsi="Times New Roman" w:cs="Times New Roman"/>
            <w:b/>
            <w:sz w:val="28"/>
            <w:szCs w:val="28"/>
          </w:rPr>
          <w:lastRenderedPageBreak/>
          <w:t>Название</w:t>
        </w:r>
      </w:ins>
    </w:p>
    <w:p w14:paraId="2AAC5C3A" w14:textId="77777777" w:rsidR="00ED4480" w:rsidRPr="00ED2BAC" w:rsidRDefault="00ED4480" w:rsidP="00D13B45">
      <w:pPr>
        <w:keepNext/>
        <w:rPr>
          <w:ins w:id="57" w:author="Олег Лайновский" w:date="2024-09-22T18:37:00Z"/>
          <w:rFonts w:ascii="Times New Roman" w:hAnsi="Times New Roman" w:cs="Times New Roman"/>
          <w:bCs/>
          <w:sz w:val="28"/>
          <w:szCs w:val="28"/>
        </w:rPr>
      </w:pPr>
      <w:ins w:id="58" w:author="Олег Лайновский" w:date="2024-09-22T18:37:00Z">
        <w:r w:rsidRPr="00ED2BAC">
          <w:rPr>
            <w:rFonts w:ascii="Times New Roman" w:hAnsi="Times New Roman" w:cs="Times New Roman"/>
            <w:bCs/>
            <w:sz w:val="28"/>
            <w:szCs w:val="28"/>
          </w:rPr>
          <w:t>Знакомство с системами проектирования цифровых устройств.</w:t>
        </w:r>
      </w:ins>
    </w:p>
    <w:p w14:paraId="0CC27DD7" w14:textId="77777777" w:rsidR="00ED4480" w:rsidRPr="00ED2BAC" w:rsidRDefault="00ED4480" w:rsidP="00ED4480">
      <w:pPr>
        <w:rPr>
          <w:ins w:id="59" w:author="Олег Лайновский" w:date="2024-09-22T18:37:00Z"/>
          <w:rFonts w:ascii="Times New Roman" w:hAnsi="Times New Roman" w:cs="Times New Roman"/>
          <w:b/>
          <w:sz w:val="28"/>
          <w:szCs w:val="28"/>
        </w:rPr>
      </w:pPr>
      <w:ins w:id="60" w:author="Олег Лайновский" w:date="2024-09-22T18:37:00Z">
        <w:r w:rsidRPr="00ED2BAC">
          <w:rPr>
            <w:rFonts w:ascii="Times New Roman" w:hAnsi="Times New Roman" w:cs="Times New Roman"/>
            <w:b/>
            <w:sz w:val="28"/>
            <w:szCs w:val="28"/>
            <w:rPrChange w:id="61" w:author="Admin" w:date="2024-09-30T01:14:00Z">
              <w:rPr>
                <w:u w:val="single"/>
              </w:rPr>
            </w:rPrChange>
          </w:rPr>
          <w:t>Цель работы</w:t>
        </w:r>
      </w:ins>
    </w:p>
    <w:p w14:paraId="0754846C" w14:textId="430D67B1" w:rsidR="00ED4480" w:rsidRDefault="00ED4480">
      <w:pPr>
        <w:rPr>
          <w:ins w:id="62" w:author="Admin" w:date="2024-09-30T01:14:00Z"/>
          <w:rFonts w:ascii="Times New Roman" w:hAnsi="Times New Roman" w:cs="Times New Roman"/>
          <w:bCs/>
          <w:sz w:val="28"/>
          <w:szCs w:val="28"/>
        </w:rPr>
      </w:pPr>
      <w:ins w:id="63" w:author="Олег Лайновский" w:date="2024-09-22T18:37:00Z">
        <w:r w:rsidRPr="00ED2BAC">
          <w:rPr>
            <w:rFonts w:ascii="Times New Roman" w:hAnsi="Times New Roman" w:cs="Times New Roman"/>
            <w:bCs/>
            <w:sz w:val="28"/>
            <w:szCs w:val="28"/>
            <w:rPrChange w:id="64" w:author="Admin" w:date="2024-09-30T01:14:00Z">
              <w:rPr/>
            </w:rPrChange>
          </w:rPr>
          <w:t>Изучение принципов работы системы проектирования цифровых устройств ISE.</w:t>
        </w:r>
      </w:ins>
    </w:p>
    <w:p w14:paraId="49A0EE1E" w14:textId="77777777" w:rsidR="00ED2BAC" w:rsidRDefault="00ED2BAC">
      <w:pPr>
        <w:rPr>
          <w:ins w:id="65" w:author="Admin" w:date="2024-09-30T01:15:00Z"/>
          <w:rFonts w:ascii="Times New Roman" w:hAnsi="Times New Roman" w:cs="Times New Roman"/>
          <w:b/>
          <w:bCs/>
          <w:sz w:val="28"/>
          <w:szCs w:val="28"/>
        </w:rPr>
      </w:pPr>
      <w:ins w:id="66" w:author="Admin" w:date="2024-09-30T01:15:00Z">
        <w:r>
          <w:rPr>
            <w:rFonts w:ascii="Times New Roman" w:hAnsi="Times New Roman" w:cs="Times New Roman"/>
            <w:b/>
            <w:bCs/>
            <w:sz w:val="28"/>
            <w:szCs w:val="28"/>
          </w:rPr>
          <w:br w:type="page"/>
        </w:r>
      </w:ins>
    </w:p>
    <w:p w14:paraId="744FBB1A" w14:textId="4E73C031" w:rsidR="00ED2BAC" w:rsidRPr="00ED2BAC" w:rsidRDefault="00ED2BAC">
      <w:pPr>
        <w:rPr>
          <w:ins w:id="67" w:author="Олег Лайновский" w:date="2024-09-22T18:37:00Z"/>
          <w:rFonts w:ascii="Times New Roman" w:hAnsi="Times New Roman" w:cs="Times New Roman"/>
          <w:b/>
          <w:bCs/>
          <w:sz w:val="28"/>
          <w:szCs w:val="28"/>
          <w:rPrChange w:id="68" w:author="Admin" w:date="2024-09-30T01:14:00Z">
            <w:rPr>
              <w:ins w:id="69" w:author="Олег Лайновский" w:date="2024-09-22T18:37:00Z"/>
              <w:rFonts w:ascii="Times New Roman" w:hAnsi="Times New Roman" w:cs="Times New Roman"/>
              <w:bCs/>
              <w:sz w:val="28"/>
              <w:szCs w:val="28"/>
            </w:rPr>
          </w:rPrChange>
        </w:rPr>
        <w:pPrChange w:id="70" w:author="Олег Лайновский" w:date="2024-09-22T18:37:00Z">
          <w:pPr>
            <w:keepNext/>
          </w:pPr>
        </w:pPrChange>
      </w:pPr>
      <w:ins w:id="71" w:author="Admin" w:date="2024-09-30T01:14:00Z">
        <w:r w:rsidRPr="00ED2BAC">
          <w:rPr>
            <w:rFonts w:ascii="Times New Roman" w:hAnsi="Times New Roman" w:cs="Times New Roman"/>
            <w:b/>
            <w:bCs/>
            <w:sz w:val="28"/>
            <w:szCs w:val="28"/>
            <w:rPrChange w:id="72" w:author="Admin" w:date="2024-09-30T01:14:00Z">
              <w:rPr>
                <w:rFonts w:ascii="Times New Roman" w:hAnsi="Times New Roman" w:cs="Times New Roman"/>
                <w:bCs/>
                <w:sz w:val="28"/>
                <w:szCs w:val="28"/>
              </w:rPr>
            </w:rPrChange>
          </w:rPr>
          <w:lastRenderedPageBreak/>
          <w:t>Ход работы</w:t>
        </w:r>
      </w:ins>
    </w:p>
    <w:p w14:paraId="2A005546" w14:textId="1E47FB95" w:rsidR="005242E9" w:rsidRPr="00ED2BAC" w:rsidRDefault="005242E9" w:rsidP="005242E9">
      <w:pPr>
        <w:keepNext/>
        <w:rPr>
          <w:ins w:id="73" w:author="Олег Лайновский" w:date="2024-09-29T16:36:00Z"/>
          <w:rFonts w:ascii="Times New Roman" w:hAnsi="Times New Roman" w:cs="Times New Roman"/>
          <w:sz w:val="28"/>
          <w:szCs w:val="28"/>
          <w:rPrChange w:id="74" w:author="Admin" w:date="2024-09-30T01:14:00Z">
            <w:rPr>
              <w:ins w:id="75" w:author="Олег Лайновский" w:date="2024-09-29T16:36:00Z"/>
            </w:rPr>
          </w:rPrChange>
        </w:rPr>
      </w:pPr>
      <w:ins w:id="76" w:author="Олег Лайновский" w:date="2024-09-29T16:36:00Z">
        <w:r w:rsidRPr="00ED2BAC">
          <w:rPr>
            <w:rFonts w:ascii="Times New Roman" w:hAnsi="Times New Roman" w:cs="Times New Roman"/>
            <w:sz w:val="28"/>
            <w:szCs w:val="28"/>
            <w:rPrChange w:id="77" w:author="Admin" w:date="2024-09-30T01:14:00Z">
              <w:rPr/>
            </w:rPrChange>
          </w:rPr>
          <w:t>1</w:t>
        </w:r>
      </w:ins>
      <w:r w:rsidR="00757A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ins w:id="78" w:author="Олег Лайновский" w:date="2024-09-29T16:36:00Z">
        <w:r w:rsidRPr="00ED2BAC">
          <w:rPr>
            <w:rFonts w:ascii="Times New Roman" w:hAnsi="Times New Roman" w:cs="Times New Roman"/>
            <w:sz w:val="28"/>
            <w:szCs w:val="28"/>
            <w:rPrChange w:id="79" w:author="Admin" w:date="2024-09-30T01:14:00Z">
              <w:rPr/>
            </w:rPrChange>
          </w:rPr>
          <w:t>Моделирование простейших логических схем.</w:t>
        </w:r>
      </w:ins>
    </w:p>
    <w:p w14:paraId="69D420E4" w14:textId="77777777" w:rsidR="005242E9" w:rsidRPr="00ED2BAC" w:rsidRDefault="005242E9" w:rsidP="005242E9">
      <w:pPr>
        <w:keepNext/>
        <w:rPr>
          <w:ins w:id="80" w:author="Олег Лайновский" w:date="2024-09-29T16:36:00Z"/>
          <w:rFonts w:ascii="Times New Roman" w:hAnsi="Times New Roman" w:cs="Times New Roman"/>
          <w:sz w:val="28"/>
          <w:szCs w:val="28"/>
          <w:rPrChange w:id="81" w:author="Admin" w:date="2024-09-30T01:14:00Z">
            <w:rPr>
              <w:ins w:id="82" w:author="Олег Лайновский" w:date="2024-09-29T16:36:00Z"/>
            </w:rPr>
          </w:rPrChange>
        </w:rPr>
      </w:pPr>
      <w:ins w:id="83" w:author="Олег Лайновский" w:date="2024-09-29T16:36:00Z">
        <w:r w:rsidRPr="00ED2BAC">
          <w:rPr>
            <w:rFonts w:ascii="Times New Roman" w:hAnsi="Times New Roman" w:cs="Times New Roman"/>
            <w:sz w:val="28"/>
            <w:szCs w:val="28"/>
            <w:rPrChange w:id="84" w:author="Admin" w:date="2024-09-30T01:14:00Z">
              <w:rPr/>
            </w:rPrChange>
          </w:rPr>
          <w:t xml:space="preserve">Создать новый проект, при создании задать </w:t>
        </w:r>
        <w:r w:rsidRPr="00ED2BAC">
          <w:rPr>
            <w:rFonts w:ascii="Times New Roman" w:hAnsi="Times New Roman" w:cs="Times New Roman"/>
            <w:sz w:val="28"/>
            <w:szCs w:val="28"/>
            <w:lang w:val="en-US"/>
            <w:rPrChange w:id="85" w:author="Admin" w:date="2024-09-30T01:14:00Z">
              <w:rPr>
                <w:lang w:val="en-US"/>
              </w:rPr>
            </w:rPrChange>
          </w:rPr>
          <w:t>Family</w:t>
        </w:r>
        <w:r w:rsidRPr="00ED2BAC">
          <w:rPr>
            <w:rFonts w:ascii="Times New Roman" w:hAnsi="Times New Roman" w:cs="Times New Roman"/>
            <w:sz w:val="28"/>
            <w:szCs w:val="28"/>
            <w:rPrChange w:id="86" w:author="Admin" w:date="2024-09-30T01:14:00Z">
              <w:rPr/>
            </w:rPrChange>
          </w:rPr>
          <w:t xml:space="preserve"> </w:t>
        </w:r>
        <w:r w:rsidRPr="00ED2BAC">
          <w:rPr>
            <w:rFonts w:ascii="Times New Roman" w:hAnsi="Times New Roman" w:cs="Times New Roman"/>
            <w:sz w:val="28"/>
            <w:szCs w:val="28"/>
            <w:lang w:val="en-US"/>
            <w:rPrChange w:id="87" w:author="Admin" w:date="2024-09-30T01:14:00Z">
              <w:rPr>
                <w:lang w:val="en-US"/>
              </w:rPr>
            </w:rPrChange>
          </w:rPr>
          <w:t>Spartan</w:t>
        </w:r>
        <w:r w:rsidRPr="00ED2BAC">
          <w:rPr>
            <w:rFonts w:ascii="Times New Roman" w:hAnsi="Times New Roman" w:cs="Times New Roman"/>
            <w:sz w:val="28"/>
            <w:szCs w:val="28"/>
            <w:rPrChange w:id="88" w:author="Admin" w:date="2024-09-30T01:14:00Z">
              <w:rPr/>
            </w:rPrChange>
          </w:rPr>
          <w:t>3.</w:t>
        </w:r>
      </w:ins>
    </w:p>
    <w:p w14:paraId="09FEA917" w14:textId="354B9A27" w:rsidR="005242E9" w:rsidRDefault="005242E9" w:rsidP="005242E9">
      <w:pPr>
        <w:keepNext/>
        <w:rPr>
          <w:ins w:id="89" w:author="Admin" w:date="2024-09-30T01:14:00Z"/>
          <w:rFonts w:ascii="Times New Roman" w:hAnsi="Times New Roman" w:cs="Times New Roman"/>
          <w:sz w:val="28"/>
          <w:szCs w:val="28"/>
        </w:rPr>
      </w:pPr>
      <w:ins w:id="90" w:author="Олег Лайновский" w:date="2024-09-29T16:36:00Z">
        <w:r w:rsidRPr="00ED2BAC">
          <w:rPr>
            <w:rFonts w:ascii="Times New Roman" w:hAnsi="Times New Roman" w:cs="Times New Roman"/>
            <w:sz w:val="28"/>
            <w:szCs w:val="28"/>
            <w:rPrChange w:id="91" w:author="Admin" w:date="2024-09-30T01:14:00Z">
              <w:rPr/>
            </w:rPrChange>
          </w:rPr>
          <w:t>1.1</w:t>
        </w:r>
        <w:bookmarkStart w:id="92" w:name="_GoBack"/>
        <w:bookmarkEnd w:id="92"/>
        <w:r w:rsidRPr="00ED2BAC">
          <w:rPr>
            <w:rFonts w:ascii="Times New Roman" w:hAnsi="Times New Roman" w:cs="Times New Roman"/>
            <w:sz w:val="28"/>
            <w:szCs w:val="28"/>
            <w:rPrChange w:id="93" w:author="Admin" w:date="2024-09-30T01:14:00Z">
              <w:rPr/>
            </w:rPrChange>
          </w:rPr>
          <w:t xml:space="preserve"> Для заданной в табл. 1 функции на языке </w:t>
        </w:r>
        <w:r w:rsidRPr="00ED2BAC">
          <w:rPr>
            <w:rFonts w:ascii="Times New Roman" w:hAnsi="Times New Roman" w:cs="Times New Roman"/>
            <w:sz w:val="28"/>
            <w:szCs w:val="28"/>
            <w:lang w:val="en-US"/>
            <w:rPrChange w:id="94" w:author="Admin" w:date="2024-09-30T01:14:00Z">
              <w:rPr>
                <w:lang w:val="en-US"/>
              </w:rPr>
            </w:rPrChange>
          </w:rPr>
          <w:t>VHDL</w:t>
        </w:r>
        <w:r w:rsidRPr="00ED2BAC">
          <w:rPr>
            <w:rFonts w:ascii="Times New Roman" w:hAnsi="Times New Roman" w:cs="Times New Roman"/>
            <w:sz w:val="28"/>
            <w:szCs w:val="28"/>
            <w:rPrChange w:id="95" w:author="Admin" w:date="2024-09-30T01:14:00Z">
              <w:rPr/>
            </w:rPrChange>
          </w:rPr>
          <w:t xml:space="preserve"> разработать схему, проверить правильность ее функционирования с помощью функционального моделирования (</w:t>
        </w:r>
        <w:r w:rsidRPr="00ED2BAC">
          <w:rPr>
            <w:rFonts w:ascii="Times New Roman" w:hAnsi="Times New Roman" w:cs="Times New Roman"/>
            <w:sz w:val="28"/>
            <w:szCs w:val="28"/>
            <w:lang w:val="en-US"/>
            <w:rPrChange w:id="96" w:author="Admin" w:date="2024-09-30T01:14:00Z">
              <w:rPr>
                <w:lang w:val="en-US"/>
              </w:rPr>
            </w:rPrChange>
          </w:rPr>
          <w:t>Behavioral</w:t>
        </w:r>
        <w:r w:rsidRPr="00ED2BAC">
          <w:rPr>
            <w:rFonts w:ascii="Times New Roman" w:hAnsi="Times New Roman" w:cs="Times New Roman"/>
            <w:sz w:val="28"/>
            <w:szCs w:val="28"/>
            <w:rPrChange w:id="97" w:author="Admin" w:date="2024-09-30T01:14:00Z">
              <w:rPr/>
            </w:rPrChange>
          </w:rPr>
          <w:t xml:space="preserve"> </w:t>
        </w:r>
        <w:r w:rsidRPr="00ED2BAC">
          <w:rPr>
            <w:rFonts w:ascii="Times New Roman" w:hAnsi="Times New Roman" w:cs="Times New Roman"/>
            <w:sz w:val="28"/>
            <w:szCs w:val="28"/>
            <w:lang w:val="en-US"/>
            <w:rPrChange w:id="98" w:author="Admin" w:date="2024-09-30T01:14:00Z">
              <w:rPr>
                <w:lang w:val="en-US"/>
              </w:rPr>
            </w:rPrChange>
          </w:rPr>
          <w:t>Simulation</w:t>
        </w:r>
        <w:r w:rsidRPr="00ED2BAC">
          <w:rPr>
            <w:rFonts w:ascii="Times New Roman" w:hAnsi="Times New Roman" w:cs="Times New Roman"/>
            <w:sz w:val="28"/>
            <w:szCs w:val="28"/>
            <w:rPrChange w:id="99" w:author="Admin" w:date="2024-09-30T01:14:00Z">
              <w:rPr/>
            </w:rPrChange>
          </w:rPr>
          <w:t>).  Выполнить моделирование с помощью временного моделирования (</w:t>
        </w:r>
        <w:r w:rsidRPr="00ED2BAC">
          <w:rPr>
            <w:rFonts w:ascii="Times New Roman" w:hAnsi="Times New Roman" w:cs="Times New Roman"/>
            <w:sz w:val="28"/>
            <w:szCs w:val="28"/>
            <w:lang w:val="en-US"/>
            <w:rPrChange w:id="100" w:author="Admin" w:date="2024-09-30T01:14:00Z">
              <w:rPr>
                <w:lang w:val="en-US"/>
              </w:rPr>
            </w:rPrChange>
          </w:rPr>
          <w:t>Timing</w:t>
        </w:r>
        <w:r w:rsidRPr="00ED2BAC">
          <w:rPr>
            <w:rFonts w:ascii="Times New Roman" w:hAnsi="Times New Roman" w:cs="Times New Roman"/>
            <w:sz w:val="28"/>
            <w:szCs w:val="28"/>
            <w:rPrChange w:id="101" w:author="Admin" w:date="2024-09-30T01:14:00Z">
              <w:rPr/>
            </w:rPrChange>
          </w:rPr>
          <w:t xml:space="preserve"> </w:t>
        </w:r>
        <w:r w:rsidRPr="00ED2BAC">
          <w:rPr>
            <w:rFonts w:ascii="Times New Roman" w:hAnsi="Times New Roman" w:cs="Times New Roman"/>
            <w:sz w:val="28"/>
            <w:szCs w:val="28"/>
            <w:lang w:val="en-US"/>
            <w:rPrChange w:id="102" w:author="Admin" w:date="2024-09-30T01:14:00Z">
              <w:rPr>
                <w:lang w:val="en-US"/>
              </w:rPr>
            </w:rPrChange>
          </w:rPr>
          <w:t>Simulation</w:t>
        </w:r>
        <w:r w:rsidRPr="00ED2BAC">
          <w:rPr>
            <w:rFonts w:ascii="Times New Roman" w:hAnsi="Times New Roman" w:cs="Times New Roman"/>
            <w:sz w:val="28"/>
            <w:szCs w:val="28"/>
            <w:rPrChange w:id="103" w:author="Admin" w:date="2024-09-30T01:14:00Z">
              <w:rPr/>
            </w:rPrChange>
          </w:rPr>
          <w:t>). Сравнить</w:t>
        </w:r>
      </w:ins>
      <w:ins w:id="104" w:author="Admin" w:date="2024-09-30T01:15:00Z">
        <w:r w:rsidR="00ED2BAC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ins w:id="105" w:author="Олег Лайновский" w:date="2024-09-29T16:36:00Z">
        <w:del w:id="106" w:author="Admin" w:date="2024-09-30T01:15:00Z">
          <w:r w:rsidRPr="00ED2BAC" w:rsidDel="00ED2BAC">
            <w:rPr>
              <w:rFonts w:ascii="Times New Roman" w:hAnsi="Times New Roman" w:cs="Times New Roman"/>
              <w:sz w:val="28"/>
              <w:szCs w:val="28"/>
              <w:rPrChange w:id="107" w:author="Admin" w:date="2024-09-30T01:14:00Z">
                <w:rPr/>
              </w:rPrChange>
            </w:rPr>
            <w:delText xml:space="preserve"> </w:delText>
          </w:r>
        </w:del>
        <w:del w:id="108" w:author="Admin" w:date="2024-09-30T01:14:00Z">
          <w:r w:rsidRPr="00ED2BAC" w:rsidDel="00ED2BAC">
            <w:rPr>
              <w:rFonts w:ascii="Times New Roman" w:hAnsi="Times New Roman" w:cs="Times New Roman"/>
              <w:sz w:val="28"/>
              <w:szCs w:val="28"/>
              <w:rPrChange w:id="109" w:author="Admin" w:date="2024-09-30T01:14:00Z">
                <w:rPr/>
              </w:rPrChange>
            </w:rPr>
            <w:delText>р</w:delText>
          </w:r>
        </w:del>
      </w:ins>
      <w:ins w:id="110" w:author="Admin" w:date="2024-09-30T01:14:00Z">
        <w:r w:rsidR="00ED2BAC">
          <w:rPr>
            <w:rFonts w:ascii="Times New Roman" w:hAnsi="Times New Roman" w:cs="Times New Roman"/>
            <w:sz w:val="28"/>
            <w:szCs w:val="28"/>
          </w:rPr>
          <w:t>р</w:t>
        </w:r>
      </w:ins>
      <w:ins w:id="111" w:author="Олег Лайновский" w:date="2024-09-29T16:36:00Z">
        <w:r w:rsidRPr="00ED2BAC">
          <w:rPr>
            <w:rFonts w:ascii="Times New Roman" w:hAnsi="Times New Roman" w:cs="Times New Roman"/>
            <w:sz w:val="28"/>
            <w:szCs w:val="28"/>
            <w:rPrChange w:id="112" w:author="Admin" w:date="2024-09-30T01:14:00Z">
              <w:rPr/>
            </w:rPrChange>
          </w:rPr>
          <w:t>езультаты моделирования в различных режимах. Синтезировать схему (см. приложение).</w:t>
        </w:r>
      </w:ins>
    </w:p>
    <w:p w14:paraId="35362E31" w14:textId="78335BF5" w:rsidR="00ED2BAC" w:rsidRPr="00ED2BAC" w:rsidDel="00ED2BAC" w:rsidRDefault="00ED2BAC" w:rsidP="005242E9">
      <w:pPr>
        <w:keepNext/>
        <w:rPr>
          <w:ins w:id="113" w:author="Олег Лайновский" w:date="2024-09-29T16:36:00Z"/>
          <w:del w:id="114" w:author="Admin" w:date="2024-09-30T01:16:00Z"/>
          <w:rFonts w:ascii="Times New Roman" w:hAnsi="Times New Roman" w:cs="Times New Roman"/>
          <w:sz w:val="28"/>
          <w:szCs w:val="28"/>
          <w:rPrChange w:id="115" w:author="Admin" w:date="2024-09-30T01:14:00Z">
            <w:rPr>
              <w:ins w:id="116" w:author="Олег Лайновский" w:date="2024-09-29T16:36:00Z"/>
              <w:del w:id="117" w:author="Admin" w:date="2024-09-30T01:16:00Z"/>
            </w:rPr>
          </w:rPrChange>
        </w:rPr>
      </w:pPr>
    </w:p>
    <w:p w14:paraId="0327DFF1" w14:textId="7E908CD6" w:rsidR="005242E9" w:rsidRPr="00ED2BAC" w:rsidRDefault="005242E9" w:rsidP="005242E9">
      <w:pPr>
        <w:keepNext/>
        <w:rPr>
          <w:ins w:id="118" w:author="Олег Лайновский" w:date="2024-09-29T16:37:00Z"/>
          <w:rFonts w:ascii="Times New Roman" w:hAnsi="Times New Roman" w:cs="Times New Roman"/>
          <w:sz w:val="28"/>
          <w:szCs w:val="28"/>
          <w:rPrChange w:id="119" w:author="Admin" w:date="2024-09-30T01:14:00Z">
            <w:rPr>
              <w:ins w:id="120" w:author="Олег Лайновский" w:date="2024-09-29T16:37:00Z"/>
            </w:rPr>
          </w:rPrChange>
        </w:rPr>
      </w:pPr>
      <w:ins w:id="121" w:author="Олег Лайновский" w:date="2024-09-29T16:36:00Z">
        <w:r w:rsidRPr="00ED2BAC">
          <w:rPr>
            <w:rFonts w:ascii="Times New Roman" w:hAnsi="Times New Roman" w:cs="Times New Roman"/>
            <w:noProof/>
            <w:sz w:val="28"/>
            <w:szCs w:val="28"/>
            <w:rPrChange w:id="122" w:author="Admin" w:date="2024-09-30T01:14:00Z">
              <w:rPr>
                <w:noProof/>
              </w:rPr>
            </w:rPrChange>
          </w:rPr>
          <w:drawing>
            <wp:inline distT="0" distB="0" distL="0" distR="0" wp14:anchorId="0A77E691" wp14:editId="77722D33">
              <wp:extent cx="4093844" cy="600075"/>
              <wp:effectExtent l="0" t="0" r="2540" b="0"/>
              <wp:docPr id="2085712939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85712939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07937" cy="6021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58EC1C2" w14:textId="77777777" w:rsidR="002D6593" w:rsidRPr="00ED2BAC" w:rsidRDefault="002D6593">
      <w:pPr>
        <w:keepNext/>
        <w:spacing w:after="0" w:line="240" w:lineRule="auto"/>
        <w:rPr>
          <w:ins w:id="123" w:author="Олег Лайновский" w:date="2024-09-29T16:46:00Z"/>
          <w:rFonts w:ascii="Consolas" w:hAnsi="Consolas" w:cs="Times New Roman"/>
          <w:sz w:val="20"/>
          <w:szCs w:val="20"/>
          <w:lang w:val="en-US"/>
          <w:rPrChange w:id="124" w:author="Admin" w:date="2024-09-30T01:16:00Z">
            <w:rPr>
              <w:ins w:id="125" w:author="Олег Лайновский" w:date="2024-09-29T16:46:00Z"/>
              <w:rFonts w:ascii="Times New Roman" w:hAnsi="Times New Roman" w:cs="Times New Roman"/>
              <w:lang w:val="en-US"/>
            </w:rPr>
          </w:rPrChange>
        </w:rPr>
        <w:pPrChange w:id="126" w:author="Admin" w:date="2024-09-30T01:16:00Z">
          <w:pPr>
            <w:keepNext/>
          </w:pPr>
        </w:pPrChange>
      </w:pPr>
      <w:ins w:id="127" w:author="Олег Лайновский" w:date="2024-09-29T16:46:00Z">
        <w:r w:rsidRPr="00ED2BAC">
          <w:rPr>
            <w:rFonts w:ascii="Consolas" w:hAnsi="Consolas" w:cs="Times New Roman"/>
            <w:sz w:val="20"/>
            <w:szCs w:val="20"/>
            <w:lang w:val="en-US"/>
            <w:rPrChange w:id="128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library IEEE;</w:t>
        </w:r>
      </w:ins>
    </w:p>
    <w:p w14:paraId="20ABDFBC" w14:textId="77777777" w:rsidR="002D6593" w:rsidRPr="00ED2BAC" w:rsidRDefault="002D6593">
      <w:pPr>
        <w:keepNext/>
        <w:spacing w:after="0" w:line="240" w:lineRule="auto"/>
        <w:rPr>
          <w:ins w:id="129" w:author="Олег Лайновский" w:date="2024-09-29T16:46:00Z"/>
          <w:rFonts w:ascii="Consolas" w:hAnsi="Consolas" w:cs="Times New Roman"/>
          <w:sz w:val="20"/>
          <w:szCs w:val="20"/>
          <w:lang w:val="en-US"/>
          <w:rPrChange w:id="130" w:author="Admin" w:date="2024-09-30T01:16:00Z">
            <w:rPr>
              <w:ins w:id="131" w:author="Олег Лайновский" w:date="2024-09-29T16:46:00Z"/>
              <w:rFonts w:ascii="Times New Roman" w:hAnsi="Times New Roman" w:cs="Times New Roman"/>
              <w:lang w:val="en-US"/>
            </w:rPr>
          </w:rPrChange>
        </w:rPr>
        <w:pPrChange w:id="132" w:author="Admin" w:date="2024-09-30T01:16:00Z">
          <w:pPr>
            <w:keepNext/>
          </w:pPr>
        </w:pPrChange>
      </w:pPr>
      <w:ins w:id="133" w:author="Олег Лайновский" w:date="2024-09-29T16:46:00Z">
        <w:r w:rsidRPr="00ED2BAC">
          <w:rPr>
            <w:rFonts w:ascii="Consolas" w:hAnsi="Consolas" w:cs="Times New Roman"/>
            <w:sz w:val="20"/>
            <w:szCs w:val="20"/>
            <w:lang w:val="en-US"/>
            <w:rPrChange w:id="134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use IEEE.STD_LOGIC_1164.ALL;</w:t>
        </w:r>
      </w:ins>
    </w:p>
    <w:p w14:paraId="7CB2E1DF" w14:textId="77777777" w:rsidR="002D6593" w:rsidRPr="00ED2BAC" w:rsidRDefault="002D6593">
      <w:pPr>
        <w:keepNext/>
        <w:spacing w:after="0" w:line="240" w:lineRule="auto"/>
        <w:rPr>
          <w:ins w:id="135" w:author="Олег Лайновский" w:date="2024-09-29T16:46:00Z"/>
          <w:rFonts w:ascii="Consolas" w:hAnsi="Consolas" w:cs="Times New Roman"/>
          <w:sz w:val="20"/>
          <w:szCs w:val="20"/>
          <w:lang w:val="en-US"/>
          <w:rPrChange w:id="136" w:author="Admin" w:date="2024-09-30T01:16:00Z">
            <w:rPr>
              <w:ins w:id="137" w:author="Олег Лайновский" w:date="2024-09-29T16:46:00Z"/>
              <w:rFonts w:ascii="Times New Roman" w:hAnsi="Times New Roman" w:cs="Times New Roman"/>
              <w:lang w:val="en-US"/>
            </w:rPr>
          </w:rPrChange>
        </w:rPr>
        <w:pPrChange w:id="138" w:author="Admin" w:date="2024-09-30T01:16:00Z">
          <w:pPr>
            <w:keepNext/>
          </w:pPr>
        </w:pPrChange>
      </w:pPr>
      <w:ins w:id="139" w:author="Олег Лайновский" w:date="2024-09-29T16:46:00Z">
        <w:r w:rsidRPr="00ED2BAC">
          <w:rPr>
            <w:rFonts w:ascii="Consolas" w:hAnsi="Consolas" w:cs="Times New Roman"/>
            <w:sz w:val="20"/>
            <w:szCs w:val="20"/>
            <w:lang w:val="en-US"/>
            <w:rPrChange w:id="140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use IEEE.STD_LOGIC_ARITH.ALL;</w:t>
        </w:r>
      </w:ins>
    </w:p>
    <w:p w14:paraId="75901927" w14:textId="77777777" w:rsidR="002D6593" w:rsidRPr="00ED2BAC" w:rsidRDefault="002D6593">
      <w:pPr>
        <w:keepNext/>
        <w:spacing w:after="0" w:line="240" w:lineRule="auto"/>
        <w:rPr>
          <w:ins w:id="141" w:author="Олег Лайновский" w:date="2024-09-29T16:46:00Z"/>
          <w:rFonts w:ascii="Consolas" w:hAnsi="Consolas" w:cs="Times New Roman"/>
          <w:sz w:val="20"/>
          <w:szCs w:val="20"/>
          <w:lang w:val="en-US"/>
          <w:rPrChange w:id="142" w:author="Admin" w:date="2024-09-30T01:16:00Z">
            <w:rPr>
              <w:ins w:id="143" w:author="Олег Лайновский" w:date="2024-09-29T16:46:00Z"/>
              <w:rFonts w:ascii="Times New Roman" w:hAnsi="Times New Roman" w:cs="Times New Roman"/>
              <w:lang w:val="en-US"/>
            </w:rPr>
          </w:rPrChange>
        </w:rPr>
        <w:pPrChange w:id="144" w:author="Admin" w:date="2024-09-30T01:16:00Z">
          <w:pPr>
            <w:keepNext/>
          </w:pPr>
        </w:pPrChange>
      </w:pPr>
      <w:ins w:id="145" w:author="Олег Лайновский" w:date="2024-09-29T16:46:00Z">
        <w:r w:rsidRPr="00ED2BAC">
          <w:rPr>
            <w:rFonts w:ascii="Consolas" w:hAnsi="Consolas" w:cs="Times New Roman"/>
            <w:sz w:val="20"/>
            <w:szCs w:val="20"/>
            <w:lang w:val="en-US"/>
            <w:rPrChange w:id="146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use IEEE.STD_LOGIC_UNSIGNED.ALL;</w:t>
        </w:r>
      </w:ins>
    </w:p>
    <w:p w14:paraId="3421D1CC" w14:textId="77777777" w:rsidR="002D6593" w:rsidRPr="00ED2BAC" w:rsidRDefault="002D6593">
      <w:pPr>
        <w:keepNext/>
        <w:spacing w:after="0" w:line="240" w:lineRule="auto"/>
        <w:rPr>
          <w:ins w:id="147" w:author="Олег Лайновский" w:date="2024-09-29T16:46:00Z"/>
          <w:rFonts w:ascii="Consolas" w:hAnsi="Consolas" w:cs="Times New Roman"/>
          <w:sz w:val="20"/>
          <w:szCs w:val="20"/>
          <w:lang w:val="en-US"/>
          <w:rPrChange w:id="148" w:author="Admin" w:date="2024-09-30T01:16:00Z">
            <w:rPr>
              <w:ins w:id="149" w:author="Олег Лайновский" w:date="2024-09-29T16:46:00Z"/>
              <w:rFonts w:ascii="Times New Roman" w:hAnsi="Times New Roman" w:cs="Times New Roman"/>
              <w:lang w:val="en-US"/>
            </w:rPr>
          </w:rPrChange>
        </w:rPr>
        <w:pPrChange w:id="150" w:author="Admin" w:date="2024-09-30T01:16:00Z">
          <w:pPr>
            <w:keepNext/>
          </w:pPr>
        </w:pPrChange>
      </w:pPr>
    </w:p>
    <w:p w14:paraId="107A56DB" w14:textId="77777777" w:rsidR="002D6593" w:rsidRPr="00ED2BAC" w:rsidRDefault="002D6593">
      <w:pPr>
        <w:keepNext/>
        <w:spacing w:after="0" w:line="240" w:lineRule="auto"/>
        <w:rPr>
          <w:ins w:id="151" w:author="Олег Лайновский" w:date="2024-09-29T16:46:00Z"/>
          <w:rFonts w:ascii="Consolas" w:hAnsi="Consolas" w:cs="Times New Roman"/>
          <w:sz w:val="20"/>
          <w:szCs w:val="20"/>
          <w:lang w:val="en-US"/>
          <w:rPrChange w:id="152" w:author="Admin" w:date="2024-09-30T01:16:00Z">
            <w:rPr>
              <w:ins w:id="153" w:author="Олег Лайновский" w:date="2024-09-29T16:46:00Z"/>
              <w:rFonts w:ascii="Times New Roman" w:hAnsi="Times New Roman" w:cs="Times New Roman"/>
              <w:lang w:val="en-US"/>
            </w:rPr>
          </w:rPrChange>
        </w:rPr>
        <w:pPrChange w:id="154" w:author="Admin" w:date="2024-09-30T01:16:00Z">
          <w:pPr>
            <w:keepNext/>
          </w:pPr>
        </w:pPrChange>
      </w:pPr>
      <w:ins w:id="155" w:author="Олег Лайновский" w:date="2024-09-29T16:46:00Z">
        <w:r w:rsidRPr="00ED2BAC">
          <w:rPr>
            <w:rFonts w:ascii="Consolas" w:hAnsi="Consolas" w:cs="Times New Roman"/>
            <w:sz w:val="20"/>
            <w:szCs w:val="20"/>
            <w:lang w:val="en-US"/>
            <w:rPrChange w:id="156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entity list1 is</w:t>
        </w:r>
      </w:ins>
    </w:p>
    <w:p w14:paraId="4062B792" w14:textId="77777777" w:rsidR="002D6593" w:rsidRPr="00ED2BAC" w:rsidRDefault="002D6593">
      <w:pPr>
        <w:keepNext/>
        <w:spacing w:after="0" w:line="240" w:lineRule="auto"/>
        <w:rPr>
          <w:ins w:id="157" w:author="Олег Лайновский" w:date="2024-09-29T16:46:00Z"/>
          <w:rFonts w:ascii="Consolas" w:hAnsi="Consolas" w:cs="Times New Roman"/>
          <w:sz w:val="20"/>
          <w:szCs w:val="20"/>
          <w:lang w:val="en-US"/>
          <w:rPrChange w:id="158" w:author="Admin" w:date="2024-09-30T01:16:00Z">
            <w:rPr>
              <w:ins w:id="159" w:author="Олег Лайновский" w:date="2024-09-29T16:46:00Z"/>
              <w:rFonts w:ascii="Times New Roman" w:hAnsi="Times New Roman" w:cs="Times New Roman"/>
              <w:lang w:val="en-US"/>
            </w:rPr>
          </w:rPrChange>
        </w:rPr>
        <w:pPrChange w:id="160" w:author="Admin" w:date="2024-09-30T01:16:00Z">
          <w:pPr>
            <w:keepNext/>
          </w:pPr>
        </w:pPrChange>
      </w:pPr>
      <w:ins w:id="161" w:author="Олег Лайновский" w:date="2024-09-29T16:46:00Z">
        <w:r w:rsidRPr="00ED2BAC">
          <w:rPr>
            <w:rFonts w:ascii="Consolas" w:hAnsi="Consolas" w:cs="Times New Roman"/>
            <w:sz w:val="20"/>
            <w:szCs w:val="20"/>
            <w:lang w:val="en-US"/>
            <w:rPrChange w:id="162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Port (x1, x2, x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63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3 :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64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 xml:space="preserve"> in  STD_LOGIC; </w:t>
        </w:r>
      </w:ins>
    </w:p>
    <w:p w14:paraId="262935BB" w14:textId="77777777" w:rsidR="002D6593" w:rsidRPr="00ED2BAC" w:rsidRDefault="002D6593">
      <w:pPr>
        <w:keepNext/>
        <w:spacing w:after="0" w:line="240" w:lineRule="auto"/>
        <w:rPr>
          <w:ins w:id="165" w:author="Олег Лайновский" w:date="2024-09-29T16:46:00Z"/>
          <w:rFonts w:ascii="Consolas" w:hAnsi="Consolas" w:cs="Times New Roman"/>
          <w:sz w:val="20"/>
          <w:szCs w:val="20"/>
          <w:lang w:val="en-US"/>
          <w:rPrChange w:id="166" w:author="Admin" w:date="2024-09-30T01:16:00Z">
            <w:rPr>
              <w:ins w:id="167" w:author="Олег Лайновский" w:date="2024-09-29T16:46:00Z"/>
              <w:rFonts w:ascii="Times New Roman" w:hAnsi="Times New Roman" w:cs="Times New Roman"/>
              <w:lang w:val="en-US"/>
            </w:rPr>
          </w:rPrChange>
        </w:rPr>
        <w:pPrChange w:id="168" w:author="Admin" w:date="2024-09-30T01:16:00Z">
          <w:pPr>
            <w:keepNext/>
          </w:pPr>
        </w:pPrChange>
      </w:pPr>
      <w:ins w:id="169" w:author="Олег Лайновский" w:date="2024-09-29T16:46:00Z">
        <w:r w:rsidRPr="00ED2BAC">
          <w:rPr>
            <w:rFonts w:ascii="Consolas" w:hAnsi="Consolas" w:cs="Times New Roman"/>
            <w:sz w:val="20"/>
            <w:szCs w:val="20"/>
            <w:lang w:val="en-US"/>
            <w:rPrChange w:id="170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     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71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y :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72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 xml:space="preserve"> out  STD_LOGIC);</w:t>
        </w:r>
      </w:ins>
    </w:p>
    <w:p w14:paraId="15FF0AAC" w14:textId="77777777" w:rsidR="002D6593" w:rsidRPr="00ED2BAC" w:rsidRDefault="002D6593">
      <w:pPr>
        <w:keepNext/>
        <w:spacing w:after="0" w:line="240" w:lineRule="auto"/>
        <w:rPr>
          <w:ins w:id="173" w:author="Олег Лайновский" w:date="2024-09-29T16:46:00Z"/>
          <w:rFonts w:ascii="Consolas" w:hAnsi="Consolas" w:cs="Times New Roman"/>
          <w:sz w:val="20"/>
          <w:szCs w:val="20"/>
          <w:lang w:val="en-US"/>
          <w:rPrChange w:id="174" w:author="Admin" w:date="2024-09-30T01:16:00Z">
            <w:rPr>
              <w:ins w:id="175" w:author="Олег Лайновский" w:date="2024-09-29T16:46:00Z"/>
              <w:rFonts w:ascii="Times New Roman" w:hAnsi="Times New Roman" w:cs="Times New Roman"/>
              <w:lang w:val="en-US"/>
            </w:rPr>
          </w:rPrChange>
        </w:rPr>
        <w:pPrChange w:id="176" w:author="Admin" w:date="2024-09-30T01:16:00Z">
          <w:pPr>
            <w:keepNext/>
          </w:pPr>
        </w:pPrChange>
      </w:pPr>
    </w:p>
    <w:p w14:paraId="744923C0" w14:textId="77777777" w:rsidR="002D6593" w:rsidRPr="00ED2BAC" w:rsidRDefault="002D6593">
      <w:pPr>
        <w:keepNext/>
        <w:spacing w:after="0" w:line="240" w:lineRule="auto"/>
        <w:rPr>
          <w:ins w:id="177" w:author="Олег Лайновский" w:date="2024-09-29T16:46:00Z"/>
          <w:rFonts w:ascii="Consolas" w:hAnsi="Consolas" w:cs="Times New Roman"/>
          <w:sz w:val="20"/>
          <w:szCs w:val="20"/>
          <w:lang w:val="en-US"/>
          <w:rPrChange w:id="178" w:author="Admin" w:date="2024-09-30T01:16:00Z">
            <w:rPr>
              <w:ins w:id="179" w:author="Олег Лайновский" w:date="2024-09-29T16:46:00Z"/>
              <w:rFonts w:ascii="Times New Roman" w:hAnsi="Times New Roman" w:cs="Times New Roman"/>
              <w:lang w:val="en-US"/>
            </w:rPr>
          </w:rPrChange>
        </w:rPr>
        <w:pPrChange w:id="180" w:author="Admin" w:date="2024-09-30T01:16:00Z">
          <w:pPr>
            <w:keepNext/>
          </w:pPr>
        </w:pPrChange>
      </w:pPr>
      <w:ins w:id="181" w:author="Олег Лайновский" w:date="2024-09-29T16:46:00Z">
        <w:r w:rsidRPr="00ED2BAC">
          <w:rPr>
            <w:rFonts w:ascii="Consolas" w:hAnsi="Consolas" w:cs="Times New Roman"/>
            <w:sz w:val="20"/>
            <w:szCs w:val="20"/>
            <w:lang w:val="en-US"/>
            <w:rPrChange w:id="182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end list1;</w:t>
        </w:r>
      </w:ins>
    </w:p>
    <w:p w14:paraId="34ED7097" w14:textId="77777777" w:rsidR="002D6593" w:rsidRPr="00ED2BAC" w:rsidRDefault="002D6593">
      <w:pPr>
        <w:keepNext/>
        <w:spacing w:after="0" w:line="240" w:lineRule="auto"/>
        <w:rPr>
          <w:ins w:id="183" w:author="Олег Лайновский" w:date="2024-09-29T16:46:00Z"/>
          <w:rFonts w:ascii="Consolas" w:hAnsi="Consolas" w:cs="Times New Roman"/>
          <w:sz w:val="20"/>
          <w:szCs w:val="20"/>
          <w:lang w:val="en-US"/>
          <w:rPrChange w:id="184" w:author="Admin" w:date="2024-09-30T01:16:00Z">
            <w:rPr>
              <w:ins w:id="185" w:author="Олег Лайновский" w:date="2024-09-29T16:46:00Z"/>
              <w:rFonts w:ascii="Times New Roman" w:hAnsi="Times New Roman" w:cs="Times New Roman"/>
              <w:lang w:val="en-US"/>
            </w:rPr>
          </w:rPrChange>
        </w:rPr>
        <w:pPrChange w:id="186" w:author="Admin" w:date="2024-09-30T01:16:00Z">
          <w:pPr>
            <w:keepNext/>
          </w:pPr>
        </w:pPrChange>
      </w:pPr>
    </w:p>
    <w:p w14:paraId="140523CE" w14:textId="77777777" w:rsidR="002D6593" w:rsidRPr="00ED2BAC" w:rsidRDefault="002D6593">
      <w:pPr>
        <w:keepNext/>
        <w:spacing w:after="0" w:line="240" w:lineRule="auto"/>
        <w:rPr>
          <w:ins w:id="187" w:author="Олег Лайновский" w:date="2024-09-29T16:46:00Z"/>
          <w:rFonts w:ascii="Consolas" w:hAnsi="Consolas" w:cs="Times New Roman"/>
          <w:sz w:val="20"/>
          <w:szCs w:val="20"/>
          <w:lang w:val="en-US"/>
          <w:rPrChange w:id="188" w:author="Admin" w:date="2024-09-30T01:16:00Z">
            <w:rPr>
              <w:ins w:id="189" w:author="Олег Лайновский" w:date="2024-09-29T16:46:00Z"/>
              <w:rFonts w:ascii="Times New Roman" w:hAnsi="Times New Roman" w:cs="Times New Roman"/>
              <w:lang w:val="en-US"/>
            </w:rPr>
          </w:rPrChange>
        </w:rPr>
        <w:pPrChange w:id="190" w:author="Admin" w:date="2024-09-30T01:16:00Z">
          <w:pPr>
            <w:keepNext/>
          </w:pPr>
        </w:pPrChange>
      </w:pPr>
      <w:ins w:id="191" w:author="Олег Лайновский" w:date="2024-09-29T16:46:00Z">
        <w:r w:rsidRPr="00ED2BAC">
          <w:rPr>
            <w:rFonts w:ascii="Consolas" w:hAnsi="Consolas" w:cs="Times New Roman"/>
            <w:sz w:val="20"/>
            <w:szCs w:val="20"/>
            <w:lang w:val="en-US"/>
            <w:rPrChange w:id="192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architecture Behavioral of list1 is</w:t>
        </w:r>
      </w:ins>
    </w:p>
    <w:p w14:paraId="243B4C3C" w14:textId="77777777" w:rsidR="002D6593" w:rsidRPr="00ED2BAC" w:rsidRDefault="002D6593">
      <w:pPr>
        <w:keepNext/>
        <w:spacing w:after="0" w:line="240" w:lineRule="auto"/>
        <w:rPr>
          <w:ins w:id="193" w:author="Олег Лайновский" w:date="2024-09-29T16:46:00Z"/>
          <w:rFonts w:ascii="Consolas" w:hAnsi="Consolas" w:cs="Times New Roman"/>
          <w:sz w:val="20"/>
          <w:szCs w:val="20"/>
          <w:lang w:val="en-US"/>
          <w:rPrChange w:id="194" w:author="Admin" w:date="2024-09-30T01:16:00Z">
            <w:rPr>
              <w:ins w:id="195" w:author="Олег Лайновский" w:date="2024-09-29T16:46:00Z"/>
              <w:rFonts w:ascii="Times New Roman" w:hAnsi="Times New Roman" w:cs="Times New Roman"/>
              <w:lang w:val="en-US"/>
            </w:rPr>
          </w:rPrChange>
        </w:rPr>
        <w:pPrChange w:id="196" w:author="Admin" w:date="2024-09-30T01:16:00Z">
          <w:pPr>
            <w:keepNext/>
          </w:pPr>
        </w:pPrChange>
      </w:pPr>
    </w:p>
    <w:p w14:paraId="11E86EB2" w14:textId="77777777" w:rsidR="002D6593" w:rsidRPr="00ED2BAC" w:rsidRDefault="002D6593">
      <w:pPr>
        <w:keepNext/>
        <w:spacing w:after="0" w:line="240" w:lineRule="auto"/>
        <w:rPr>
          <w:ins w:id="197" w:author="Олег Лайновский" w:date="2024-09-29T16:46:00Z"/>
          <w:rFonts w:ascii="Consolas" w:hAnsi="Consolas" w:cs="Times New Roman"/>
          <w:sz w:val="20"/>
          <w:szCs w:val="20"/>
          <w:lang w:val="en-US"/>
          <w:rPrChange w:id="198" w:author="Admin" w:date="2024-09-30T01:16:00Z">
            <w:rPr>
              <w:ins w:id="199" w:author="Олег Лайновский" w:date="2024-09-29T16:46:00Z"/>
              <w:rFonts w:ascii="Times New Roman" w:hAnsi="Times New Roman" w:cs="Times New Roman"/>
              <w:lang w:val="en-US"/>
            </w:rPr>
          </w:rPrChange>
        </w:rPr>
        <w:pPrChange w:id="200" w:author="Admin" w:date="2024-09-30T01:16:00Z">
          <w:pPr>
            <w:keepNext/>
          </w:pPr>
        </w:pPrChange>
      </w:pPr>
      <w:ins w:id="201" w:author="Олег Лайновский" w:date="2024-09-29T16:46:00Z">
        <w:r w:rsidRPr="00ED2BAC">
          <w:rPr>
            <w:rFonts w:ascii="Consolas" w:hAnsi="Consolas" w:cs="Times New Roman"/>
            <w:sz w:val="20"/>
            <w:szCs w:val="20"/>
            <w:lang w:val="en-US"/>
            <w:rPrChange w:id="202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begin</w:t>
        </w:r>
      </w:ins>
    </w:p>
    <w:p w14:paraId="1CEB4E6D" w14:textId="77777777" w:rsidR="002D6593" w:rsidRPr="00ED2BAC" w:rsidRDefault="002D6593">
      <w:pPr>
        <w:keepNext/>
        <w:spacing w:after="0" w:line="240" w:lineRule="auto"/>
        <w:rPr>
          <w:ins w:id="203" w:author="Олег Лайновский" w:date="2024-09-29T16:46:00Z"/>
          <w:rFonts w:ascii="Consolas" w:hAnsi="Consolas" w:cs="Times New Roman"/>
          <w:sz w:val="20"/>
          <w:szCs w:val="20"/>
          <w:lang w:val="en-US"/>
          <w:rPrChange w:id="204" w:author="Admin" w:date="2024-09-30T01:16:00Z">
            <w:rPr>
              <w:ins w:id="205" w:author="Олег Лайновский" w:date="2024-09-29T16:46:00Z"/>
              <w:rFonts w:ascii="Times New Roman" w:hAnsi="Times New Roman" w:cs="Times New Roman"/>
              <w:lang w:val="en-US"/>
            </w:rPr>
          </w:rPrChange>
        </w:rPr>
        <w:pPrChange w:id="206" w:author="Admin" w:date="2024-09-30T01:16:00Z">
          <w:pPr>
            <w:keepNext/>
          </w:pPr>
        </w:pPrChange>
      </w:pPr>
      <w:ins w:id="207" w:author="Олег Лайновский" w:date="2024-09-29T16:46:00Z">
        <w:r w:rsidRPr="00ED2BAC">
          <w:rPr>
            <w:rFonts w:ascii="Consolas" w:hAnsi="Consolas" w:cs="Times New Roman"/>
            <w:sz w:val="20"/>
            <w:szCs w:val="20"/>
            <w:lang w:val="en-US"/>
            <w:rPrChange w:id="208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ab/>
          <w:t>y &lt;= ((not x1) and (not x2)) or (x1 and x2 and (not x3)) or ((not x1) and x2 and (not x3));</w:t>
        </w:r>
      </w:ins>
    </w:p>
    <w:p w14:paraId="0A2C6213" w14:textId="4FDF6D2E" w:rsidR="002D6593" w:rsidRDefault="002D6593" w:rsidP="00ED2BAC">
      <w:pPr>
        <w:keepNext/>
        <w:spacing w:after="0" w:line="240" w:lineRule="auto"/>
        <w:rPr>
          <w:ins w:id="209" w:author="Admin" w:date="2024-09-30T01:16:00Z"/>
          <w:rFonts w:ascii="Consolas" w:hAnsi="Consolas" w:cs="Times New Roman"/>
          <w:sz w:val="20"/>
          <w:szCs w:val="20"/>
          <w:lang w:val="en-US"/>
        </w:rPr>
      </w:pPr>
      <w:ins w:id="210" w:author="Олег Лайновский" w:date="2024-09-29T16:46:00Z">
        <w:r w:rsidRPr="00ED2BAC">
          <w:rPr>
            <w:rFonts w:ascii="Consolas" w:hAnsi="Consolas" w:cs="Times New Roman"/>
            <w:sz w:val="20"/>
            <w:szCs w:val="20"/>
            <w:lang w:val="en-US"/>
            <w:rPrChange w:id="211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end Behavioral;</w:t>
        </w:r>
      </w:ins>
    </w:p>
    <w:p w14:paraId="496C4F28" w14:textId="77777777" w:rsidR="00ED2BAC" w:rsidRPr="00ED2BAC" w:rsidRDefault="00ED2BAC">
      <w:pPr>
        <w:keepNext/>
        <w:spacing w:after="0" w:line="240" w:lineRule="auto"/>
        <w:rPr>
          <w:ins w:id="212" w:author="Олег Лайновский" w:date="2024-09-29T16:46:00Z"/>
          <w:rFonts w:ascii="Consolas" w:hAnsi="Consolas" w:cs="Times New Roman"/>
          <w:sz w:val="20"/>
          <w:szCs w:val="20"/>
          <w:lang w:val="en-US"/>
          <w:rPrChange w:id="213" w:author="Admin" w:date="2024-09-30T01:16:00Z">
            <w:rPr>
              <w:ins w:id="214" w:author="Олег Лайновский" w:date="2024-09-29T16:46:00Z"/>
              <w:rFonts w:ascii="Times New Roman" w:hAnsi="Times New Roman" w:cs="Times New Roman"/>
              <w:lang w:val="en-US"/>
            </w:rPr>
          </w:rPrChange>
        </w:rPr>
        <w:pPrChange w:id="215" w:author="Admin" w:date="2024-09-30T01:16:00Z">
          <w:pPr>
            <w:keepNext/>
          </w:pPr>
        </w:pPrChange>
      </w:pPr>
    </w:p>
    <w:p w14:paraId="4708589F" w14:textId="74B6F5CB" w:rsidR="00D13B45" w:rsidRPr="00ED2BAC" w:rsidDel="005242E9" w:rsidRDefault="00D13B45" w:rsidP="00D13B45">
      <w:pPr>
        <w:keepNext/>
        <w:rPr>
          <w:del w:id="216" w:author="Олег Лайновский" w:date="2024-09-29T16:36:00Z"/>
          <w:rFonts w:ascii="Times New Roman" w:hAnsi="Times New Roman" w:cs="Times New Roman"/>
          <w:sz w:val="28"/>
          <w:szCs w:val="28"/>
          <w:rPrChange w:id="217" w:author="Admin" w:date="2024-09-30T01:14:00Z">
            <w:rPr>
              <w:del w:id="218" w:author="Олег Лайновский" w:date="2024-09-29T16:36:00Z"/>
            </w:rPr>
          </w:rPrChange>
        </w:rPr>
      </w:pPr>
      <w:del w:id="219" w:author="Олег Лайновский" w:date="2024-09-29T16:36:00Z">
        <w:r w:rsidRPr="00ED2BAC" w:rsidDel="005242E9">
          <w:rPr>
            <w:rFonts w:ascii="Times New Roman" w:hAnsi="Times New Roman" w:cs="Times New Roman"/>
            <w:sz w:val="28"/>
            <w:szCs w:val="28"/>
            <w:rPrChange w:id="220" w:author="Admin" w:date="2024-09-30T01:14:00Z">
              <w:rPr/>
            </w:rPrChange>
          </w:rPr>
          <w:delText>1. Разработка простейших логических схем.</w:delText>
        </w:r>
      </w:del>
    </w:p>
    <w:p w14:paraId="3EF5B57C" w14:textId="7A9B7894" w:rsidR="003A3BFF" w:rsidRPr="00ED2BAC" w:rsidRDefault="003A3BFF" w:rsidP="00D13B45">
      <w:pPr>
        <w:keepNext/>
        <w:rPr>
          <w:ins w:id="221" w:author="Олег Лайновский" w:date="2024-09-29T16:59:00Z"/>
          <w:rFonts w:ascii="Times New Roman" w:hAnsi="Times New Roman" w:cs="Times New Roman"/>
          <w:sz w:val="28"/>
          <w:szCs w:val="28"/>
        </w:rPr>
      </w:pPr>
      <w:del w:id="222" w:author="Олег Лайновский" w:date="2024-09-29T16:36:00Z">
        <w:r w:rsidRPr="00ED2BAC" w:rsidDel="005242E9">
          <w:rPr>
            <w:rFonts w:ascii="Times New Roman" w:hAnsi="Times New Roman" w:cs="Times New Roman"/>
            <w:noProof/>
            <w:sz w:val="28"/>
            <w:szCs w:val="28"/>
            <w:lang w:eastAsia="ru-RU"/>
            <w:rPrChange w:id="223" w:author="Admin" w:date="2024-09-30T01:14:00Z">
              <w:rPr>
                <w:noProof/>
                <w:lang w:eastAsia="ru-RU"/>
              </w:rPr>
            </w:rPrChange>
          </w:rPr>
          <w:drawing>
            <wp:inline distT="0" distB="0" distL="0" distR="0" wp14:anchorId="24CB3F3A" wp14:editId="5A293BCD">
              <wp:extent cx="2648320" cy="352474"/>
              <wp:effectExtent l="0" t="0" r="0" b="9525"/>
              <wp:docPr id="1261164359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61164359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48320" cy="35247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24" w:author="Олег Лайновский" w:date="2024-09-29T16:36:00Z">
        <w:r w:rsidR="005242E9" w:rsidRPr="00757A9B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396DC645" wp14:editId="54283E98">
              <wp:extent cx="5940425" cy="650240"/>
              <wp:effectExtent l="0" t="0" r="3175" b="0"/>
              <wp:docPr id="1348728525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48728525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6502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E0FA443" w14:textId="0CE80D6A" w:rsidR="00982EFA" w:rsidRPr="00ED2BAC" w:rsidRDefault="00982EFA" w:rsidP="00D13B45">
      <w:pPr>
        <w:keepNext/>
        <w:rPr>
          <w:ins w:id="225" w:author="Олег Лайновский" w:date="2024-09-29T16:59:00Z"/>
          <w:rFonts w:ascii="Times New Roman" w:hAnsi="Times New Roman" w:cs="Times New Roman"/>
          <w:sz w:val="28"/>
          <w:szCs w:val="28"/>
        </w:rPr>
      </w:pPr>
      <w:ins w:id="226" w:author="Олег Лайновский" w:date="2024-09-29T16:59:00Z">
        <w:r w:rsidRPr="00ED2BAC">
          <w:rPr>
            <w:rFonts w:ascii="Times New Roman" w:hAnsi="Times New Roman" w:cs="Times New Roman"/>
            <w:sz w:val="28"/>
            <w:szCs w:val="28"/>
          </w:rPr>
          <w:t xml:space="preserve">1.2 </w:t>
        </w:r>
      </w:ins>
      <w:ins w:id="227" w:author="Олег Лайновский" w:date="2024-09-29T17:00:00Z">
        <w:r w:rsidRPr="00ED2BAC">
          <w:rPr>
            <w:rFonts w:ascii="Times New Roman" w:hAnsi="Times New Roman" w:cs="Times New Roman"/>
            <w:sz w:val="28"/>
            <w:szCs w:val="28"/>
          </w:rPr>
          <w:t>В разработанную в п. 1.1 схему добавить триггер на выходе, проверить работу полученной схемы с помощью функционального моделирования (</w:t>
        </w:r>
        <w:proofErr w:type="spellStart"/>
        <w:r w:rsidRPr="00ED2BAC">
          <w:rPr>
            <w:rFonts w:ascii="Times New Roman" w:hAnsi="Times New Roman" w:cs="Times New Roman"/>
            <w:sz w:val="28"/>
            <w:szCs w:val="28"/>
          </w:rPr>
          <w:t>Behavioral</w:t>
        </w:r>
        <w:proofErr w:type="spellEnd"/>
        <w:r w:rsidRPr="00ED2BAC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ED2BAC">
          <w:rPr>
            <w:rFonts w:ascii="Times New Roman" w:hAnsi="Times New Roman" w:cs="Times New Roman"/>
            <w:sz w:val="28"/>
            <w:szCs w:val="28"/>
          </w:rPr>
          <w:t>Simulation</w:t>
        </w:r>
        <w:proofErr w:type="spellEnd"/>
        <w:r w:rsidRPr="00ED2BAC">
          <w:rPr>
            <w:rFonts w:ascii="Times New Roman" w:hAnsi="Times New Roman" w:cs="Times New Roman"/>
            <w:sz w:val="28"/>
            <w:szCs w:val="28"/>
          </w:rPr>
          <w:t>) и временного моделирования (</w:t>
        </w:r>
        <w:proofErr w:type="spellStart"/>
        <w:r w:rsidRPr="00ED2BAC">
          <w:rPr>
            <w:rFonts w:ascii="Times New Roman" w:hAnsi="Times New Roman" w:cs="Times New Roman"/>
            <w:sz w:val="28"/>
            <w:szCs w:val="28"/>
          </w:rPr>
          <w:t>Timing</w:t>
        </w:r>
        <w:proofErr w:type="spellEnd"/>
        <w:r w:rsidRPr="00ED2BAC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ED2BAC">
          <w:rPr>
            <w:rFonts w:ascii="Times New Roman" w:hAnsi="Times New Roman" w:cs="Times New Roman"/>
            <w:sz w:val="28"/>
            <w:szCs w:val="28"/>
          </w:rPr>
          <w:t>Simulation</w:t>
        </w:r>
        <w:proofErr w:type="spellEnd"/>
        <w:r w:rsidRPr="00ED2BAC">
          <w:rPr>
            <w:rFonts w:ascii="Times New Roman" w:hAnsi="Times New Roman" w:cs="Times New Roman"/>
            <w:sz w:val="28"/>
            <w:szCs w:val="28"/>
          </w:rPr>
          <w:t xml:space="preserve">).  </w:t>
        </w:r>
        <w:r w:rsidRPr="00ED2BAC">
          <w:rPr>
            <w:rFonts w:ascii="Times New Roman" w:hAnsi="Times New Roman" w:cs="Times New Roman"/>
            <w:sz w:val="28"/>
            <w:szCs w:val="28"/>
          </w:rPr>
          <w:lastRenderedPageBreak/>
          <w:t>Сравнить результаты п. 1.1 и п. 1.2, а также при различных видах моделирования. Синтезировать схему (см. приложение).  Сделать выводы.</w:t>
        </w:r>
      </w:ins>
    </w:p>
    <w:p w14:paraId="79122683" w14:textId="77777777" w:rsidR="00982EFA" w:rsidRPr="00757A9B" w:rsidRDefault="00982EFA">
      <w:pPr>
        <w:keepNext/>
        <w:spacing w:after="0" w:line="240" w:lineRule="auto"/>
        <w:rPr>
          <w:ins w:id="228" w:author="Олег Лайновский" w:date="2024-09-29T16:59:00Z"/>
          <w:rFonts w:ascii="Consolas" w:hAnsi="Consolas" w:cs="Times New Roman"/>
          <w:sz w:val="20"/>
          <w:szCs w:val="20"/>
          <w:rPrChange w:id="229" w:author="Admin" w:date="2024-09-30T01:16:00Z">
            <w:rPr>
              <w:ins w:id="230" w:author="Олег Лайновский" w:date="2024-09-29T16:59:00Z"/>
              <w:rFonts w:ascii="Times New Roman" w:hAnsi="Times New Roman" w:cs="Times New Roman"/>
              <w:sz w:val="28"/>
              <w:szCs w:val="28"/>
            </w:rPr>
          </w:rPrChange>
        </w:rPr>
        <w:pPrChange w:id="231" w:author="Admin" w:date="2024-09-30T01:16:00Z">
          <w:pPr>
            <w:keepNext/>
          </w:pPr>
        </w:pPrChange>
      </w:pPr>
      <w:ins w:id="232" w:author="Олег Лайновский" w:date="2024-09-29T16:59:00Z">
        <w:r w:rsidRPr="00ED2BAC">
          <w:rPr>
            <w:rFonts w:ascii="Consolas" w:hAnsi="Consolas" w:cs="Times New Roman"/>
            <w:sz w:val="20"/>
            <w:szCs w:val="20"/>
            <w:lang w:val="en-US"/>
            <w:rPrChange w:id="233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library</w:t>
        </w:r>
        <w:r w:rsidRPr="00757A9B">
          <w:rPr>
            <w:rFonts w:ascii="Consolas" w:hAnsi="Consolas" w:cs="Times New Roman"/>
            <w:sz w:val="20"/>
            <w:szCs w:val="20"/>
            <w:rPrChange w:id="234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</w:t>
        </w:r>
        <w:r w:rsidRPr="00ED2BAC">
          <w:rPr>
            <w:rFonts w:ascii="Consolas" w:hAnsi="Consolas" w:cs="Times New Roman"/>
            <w:sz w:val="20"/>
            <w:szCs w:val="20"/>
            <w:lang w:val="en-US"/>
            <w:rPrChange w:id="235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IEEE</w:t>
        </w:r>
        <w:r w:rsidRPr="00757A9B">
          <w:rPr>
            <w:rFonts w:ascii="Consolas" w:hAnsi="Consolas" w:cs="Times New Roman"/>
            <w:sz w:val="20"/>
            <w:szCs w:val="20"/>
            <w:rPrChange w:id="236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;</w:t>
        </w:r>
      </w:ins>
    </w:p>
    <w:p w14:paraId="485C7749" w14:textId="77777777" w:rsidR="00982EFA" w:rsidRPr="00757A9B" w:rsidRDefault="00982EFA">
      <w:pPr>
        <w:keepNext/>
        <w:spacing w:after="0" w:line="240" w:lineRule="auto"/>
        <w:rPr>
          <w:ins w:id="237" w:author="Олег Лайновский" w:date="2024-09-29T16:59:00Z"/>
          <w:rFonts w:ascii="Consolas" w:hAnsi="Consolas" w:cs="Times New Roman"/>
          <w:sz w:val="20"/>
          <w:szCs w:val="20"/>
          <w:rPrChange w:id="238" w:author="Admin" w:date="2024-09-30T01:16:00Z">
            <w:rPr>
              <w:ins w:id="239" w:author="Олег Лайновский" w:date="2024-09-29T16:59:00Z"/>
              <w:rFonts w:ascii="Times New Roman" w:hAnsi="Times New Roman" w:cs="Times New Roman"/>
              <w:sz w:val="28"/>
              <w:szCs w:val="28"/>
            </w:rPr>
          </w:rPrChange>
        </w:rPr>
        <w:pPrChange w:id="240" w:author="Admin" w:date="2024-09-30T01:16:00Z">
          <w:pPr>
            <w:keepNext/>
          </w:pPr>
        </w:pPrChange>
      </w:pPr>
      <w:ins w:id="241" w:author="Олег Лайновский" w:date="2024-09-29T16:59:00Z">
        <w:r w:rsidRPr="00ED2BAC">
          <w:rPr>
            <w:rFonts w:ascii="Consolas" w:hAnsi="Consolas" w:cs="Times New Roman"/>
            <w:sz w:val="20"/>
            <w:szCs w:val="20"/>
            <w:lang w:val="en-US"/>
            <w:rPrChange w:id="242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use</w:t>
        </w:r>
        <w:r w:rsidRPr="00757A9B">
          <w:rPr>
            <w:rFonts w:ascii="Consolas" w:hAnsi="Consolas" w:cs="Times New Roman"/>
            <w:sz w:val="20"/>
            <w:szCs w:val="20"/>
            <w:rPrChange w:id="243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</w:t>
        </w:r>
        <w:r w:rsidRPr="00ED2BAC">
          <w:rPr>
            <w:rFonts w:ascii="Consolas" w:hAnsi="Consolas" w:cs="Times New Roman"/>
            <w:sz w:val="20"/>
            <w:szCs w:val="20"/>
            <w:lang w:val="en-US"/>
            <w:rPrChange w:id="244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IEEE</w:t>
        </w:r>
        <w:r w:rsidRPr="00757A9B">
          <w:rPr>
            <w:rFonts w:ascii="Consolas" w:hAnsi="Consolas" w:cs="Times New Roman"/>
            <w:sz w:val="20"/>
            <w:szCs w:val="20"/>
            <w:rPrChange w:id="245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.</w:t>
        </w:r>
        <w:r w:rsidRPr="00ED2BAC">
          <w:rPr>
            <w:rFonts w:ascii="Consolas" w:hAnsi="Consolas" w:cs="Times New Roman"/>
            <w:sz w:val="20"/>
            <w:szCs w:val="20"/>
            <w:lang w:val="en-US"/>
            <w:rPrChange w:id="246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STD</w:t>
        </w:r>
        <w:r w:rsidRPr="00757A9B">
          <w:rPr>
            <w:rFonts w:ascii="Consolas" w:hAnsi="Consolas" w:cs="Times New Roman"/>
            <w:sz w:val="20"/>
            <w:szCs w:val="20"/>
            <w:rPrChange w:id="247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_</w:t>
        </w:r>
        <w:r w:rsidRPr="00ED2BAC">
          <w:rPr>
            <w:rFonts w:ascii="Consolas" w:hAnsi="Consolas" w:cs="Times New Roman"/>
            <w:sz w:val="20"/>
            <w:szCs w:val="20"/>
            <w:lang w:val="en-US"/>
            <w:rPrChange w:id="248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LOGIC</w:t>
        </w:r>
        <w:r w:rsidRPr="00757A9B">
          <w:rPr>
            <w:rFonts w:ascii="Consolas" w:hAnsi="Consolas" w:cs="Times New Roman"/>
            <w:sz w:val="20"/>
            <w:szCs w:val="20"/>
            <w:rPrChange w:id="249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_1164.</w:t>
        </w:r>
        <w:r w:rsidRPr="00ED2BAC">
          <w:rPr>
            <w:rFonts w:ascii="Consolas" w:hAnsi="Consolas" w:cs="Times New Roman"/>
            <w:sz w:val="20"/>
            <w:szCs w:val="20"/>
            <w:lang w:val="en-US"/>
            <w:rPrChange w:id="250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ALL</w:t>
        </w:r>
        <w:r w:rsidRPr="00757A9B">
          <w:rPr>
            <w:rFonts w:ascii="Consolas" w:hAnsi="Consolas" w:cs="Times New Roman"/>
            <w:sz w:val="20"/>
            <w:szCs w:val="20"/>
            <w:rPrChange w:id="251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;</w:t>
        </w:r>
      </w:ins>
    </w:p>
    <w:p w14:paraId="1E590390" w14:textId="77777777" w:rsidR="00982EFA" w:rsidRPr="00ED2BAC" w:rsidRDefault="00982EFA">
      <w:pPr>
        <w:keepNext/>
        <w:spacing w:after="0" w:line="240" w:lineRule="auto"/>
        <w:rPr>
          <w:ins w:id="252" w:author="Олег Лайновский" w:date="2024-09-29T16:59:00Z"/>
          <w:rFonts w:ascii="Consolas" w:hAnsi="Consolas" w:cs="Times New Roman"/>
          <w:sz w:val="20"/>
          <w:szCs w:val="20"/>
          <w:lang w:val="en-US"/>
          <w:rPrChange w:id="253" w:author="Admin" w:date="2024-09-30T01:16:00Z">
            <w:rPr>
              <w:ins w:id="254" w:author="Олег Лайновский" w:date="2024-09-29T16:59:00Z"/>
              <w:rFonts w:ascii="Times New Roman" w:hAnsi="Times New Roman" w:cs="Times New Roman"/>
              <w:sz w:val="28"/>
              <w:szCs w:val="28"/>
            </w:rPr>
          </w:rPrChange>
        </w:rPr>
        <w:pPrChange w:id="255" w:author="Admin" w:date="2024-09-30T01:16:00Z">
          <w:pPr>
            <w:keepNext/>
          </w:pPr>
        </w:pPrChange>
      </w:pPr>
      <w:ins w:id="256" w:author="Олег Лайновский" w:date="2024-09-29T16:59:00Z">
        <w:r w:rsidRPr="00ED2BAC">
          <w:rPr>
            <w:rFonts w:ascii="Consolas" w:hAnsi="Consolas" w:cs="Times New Roman"/>
            <w:sz w:val="20"/>
            <w:szCs w:val="20"/>
            <w:lang w:val="en-US"/>
            <w:rPrChange w:id="257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use IEEE.STD_LOGIC_ARITH.ALL;</w:t>
        </w:r>
      </w:ins>
    </w:p>
    <w:p w14:paraId="57EA6F32" w14:textId="77777777" w:rsidR="00982EFA" w:rsidRPr="00ED2BAC" w:rsidRDefault="00982EFA">
      <w:pPr>
        <w:keepNext/>
        <w:spacing w:after="0" w:line="240" w:lineRule="auto"/>
        <w:rPr>
          <w:ins w:id="258" w:author="Олег Лайновский" w:date="2024-09-29T16:59:00Z"/>
          <w:rFonts w:ascii="Consolas" w:hAnsi="Consolas" w:cs="Times New Roman"/>
          <w:sz w:val="20"/>
          <w:szCs w:val="20"/>
          <w:lang w:val="en-US"/>
          <w:rPrChange w:id="259" w:author="Admin" w:date="2024-09-30T01:16:00Z">
            <w:rPr>
              <w:ins w:id="260" w:author="Олег Лайновский" w:date="2024-09-29T16:59:00Z"/>
              <w:rFonts w:ascii="Times New Roman" w:hAnsi="Times New Roman" w:cs="Times New Roman"/>
              <w:sz w:val="28"/>
              <w:szCs w:val="28"/>
            </w:rPr>
          </w:rPrChange>
        </w:rPr>
        <w:pPrChange w:id="261" w:author="Admin" w:date="2024-09-30T01:16:00Z">
          <w:pPr>
            <w:keepNext/>
          </w:pPr>
        </w:pPrChange>
      </w:pPr>
      <w:ins w:id="262" w:author="Олег Лайновский" w:date="2024-09-29T16:59:00Z">
        <w:r w:rsidRPr="00ED2BAC">
          <w:rPr>
            <w:rFonts w:ascii="Consolas" w:hAnsi="Consolas" w:cs="Times New Roman"/>
            <w:sz w:val="20"/>
            <w:szCs w:val="20"/>
            <w:lang w:val="en-US"/>
            <w:rPrChange w:id="263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use IEEE.STD_LOGIC_UNSIGNED.ALL;</w:t>
        </w:r>
      </w:ins>
    </w:p>
    <w:p w14:paraId="57B8C0BB" w14:textId="77777777" w:rsidR="00982EFA" w:rsidRPr="00ED2BAC" w:rsidRDefault="00982EFA">
      <w:pPr>
        <w:keepNext/>
        <w:spacing w:after="0" w:line="240" w:lineRule="auto"/>
        <w:rPr>
          <w:ins w:id="264" w:author="Олег Лайновский" w:date="2024-09-29T16:59:00Z"/>
          <w:rFonts w:ascii="Consolas" w:hAnsi="Consolas" w:cs="Times New Roman"/>
          <w:sz w:val="20"/>
          <w:szCs w:val="20"/>
          <w:lang w:val="en-US"/>
          <w:rPrChange w:id="265" w:author="Admin" w:date="2024-09-30T01:16:00Z">
            <w:rPr>
              <w:ins w:id="266" w:author="Олег Лайновский" w:date="2024-09-29T16:59:00Z"/>
              <w:rFonts w:ascii="Times New Roman" w:hAnsi="Times New Roman" w:cs="Times New Roman"/>
              <w:sz w:val="28"/>
              <w:szCs w:val="28"/>
            </w:rPr>
          </w:rPrChange>
        </w:rPr>
        <w:pPrChange w:id="267" w:author="Admin" w:date="2024-09-30T01:16:00Z">
          <w:pPr>
            <w:keepNext/>
          </w:pPr>
        </w:pPrChange>
      </w:pPr>
    </w:p>
    <w:p w14:paraId="65C6B187" w14:textId="77777777" w:rsidR="00982EFA" w:rsidRPr="00ED2BAC" w:rsidRDefault="00982EFA">
      <w:pPr>
        <w:keepNext/>
        <w:spacing w:after="0" w:line="240" w:lineRule="auto"/>
        <w:rPr>
          <w:ins w:id="268" w:author="Олег Лайновский" w:date="2024-09-29T16:59:00Z"/>
          <w:rFonts w:ascii="Consolas" w:hAnsi="Consolas" w:cs="Times New Roman"/>
          <w:sz w:val="20"/>
          <w:szCs w:val="20"/>
          <w:lang w:val="en-US"/>
          <w:rPrChange w:id="269" w:author="Admin" w:date="2024-09-30T01:16:00Z">
            <w:rPr>
              <w:ins w:id="270" w:author="Олег Лайновский" w:date="2024-09-29T16:59:00Z"/>
              <w:rFonts w:ascii="Times New Roman" w:hAnsi="Times New Roman" w:cs="Times New Roman"/>
              <w:sz w:val="28"/>
              <w:szCs w:val="28"/>
            </w:rPr>
          </w:rPrChange>
        </w:rPr>
        <w:pPrChange w:id="271" w:author="Admin" w:date="2024-09-30T01:16:00Z">
          <w:pPr>
            <w:keepNext/>
          </w:pPr>
        </w:pPrChange>
      </w:pPr>
      <w:ins w:id="272" w:author="Олег Лайновский" w:date="2024-09-29T16:59:00Z">
        <w:r w:rsidRPr="00ED2BAC">
          <w:rPr>
            <w:rFonts w:ascii="Consolas" w:hAnsi="Consolas" w:cs="Times New Roman"/>
            <w:sz w:val="20"/>
            <w:szCs w:val="20"/>
            <w:lang w:val="en-US"/>
            <w:rPrChange w:id="273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entity list1 is</w:t>
        </w:r>
      </w:ins>
    </w:p>
    <w:p w14:paraId="129581F4" w14:textId="77777777" w:rsidR="00982EFA" w:rsidRPr="00ED2BAC" w:rsidRDefault="00982EFA">
      <w:pPr>
        <w:keepNext/>
        <w:spacing w:after="0" w:line="240" w:lineRule="auto"/>
        <w:rPr>
          <w:ins w:id="274" w:author="Олег Лайновский" w:date="2024-09-29T16:59:00Z"/>
          <w:rFonts w:ascii="Consolas" w:hAnsi="Consolas" w:cs="Times New Roman"/>
          <w:sz w:val="20"/>
          <w:szCs w:val="20"/>
          <w:lang w:val="en-US"/>
          <w:rPrChange w:id="275" w:author="Admin" w:date="2024-09-30T01:16:00Z">
            <w:rPr>
              <w:ins w:id="276" w:author="Олег Лайновский" w:date="2024-09-29T16:59:00Z"/>
              <w:rFonts w:ascii="Times New Roman" w:hAnsi="Times New Roman" w:cs="Times New Roman"/>
              <w:sz w:val="28"/>
              <w:szCs w:val="28"/>
            </w:rPr>
          </w:rPrChange>
        </w:rPr>
        <w:pPrChange w:id="277" w:author="Admin" w:date="2024-09-30T01:16:00Z">
          <w:pPr>
            <w:keepNext/>
          </w:pPr>
        </w:pPrChange>
      </w:pPr>
      <w:ins w:id="278" w:author="Олег Лайновский" w:date="2024-09-29T16:59:00Z">
        <w:r w:rsidRPr="00ED2BAC">
          <w:rPr>
            <w:rFonts w:ascii="Consolas" w:hAnsi="Consolas" w:cs="Times New Roman"/>
            <w:sz w:val="20"/>
            <w:szCs w:val="20"/>
            <w:lang w:val="en-US"/>
            <w:rPrChange w:id="279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   Port (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280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clk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281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, x1, x2, x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282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3 :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283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in  STD_LOGIC; </w:t>
        </w:r>
      </w:ins>
    </w:p>
    <w:p w14:paraId="0CA7356D" w14:textId="77777777" w:rsidR="00982EFA" w:rsidRPr="00ED2BAC" w:rsidRDefault="00982EFA">
      <w:pPr>
        <w:keepNext/>
        <w:spacing w:after="0" w:line="240" w:lineRule="auto"/>
        <w:rPr>
          <w:ins w:id="284" w:author="Олег Лайновский" w:date="2024-09-29T16:59:00Z"/>
          <w:rFonts w:ascii="Consolas" w:hAnsi="Consolas" w:cs="Times New Roman"/>
          <w:sz w:val="20"/>
          <w:szCs w:val="20"/>
          <w:lang w:val="en-US"/>
          <w:rPrChange w:id="285" w:author="Admin" w:date="2024-09-30T01:16:00Z">
            <w:rPr>
              <w:ins w:id="286" w:author="Олег Лайновский" w:date="2024-09-29T16:59:00Z"/>
              <w:rFonts w:ascii="Times New Roman" w:hAnsi="Times New Roman" w:cs="Times New Roman"/>
              <w:sz w:val="28"/>
              <w:szCs w:val="28"/>
            </w:rPr>
          </w:rPrChange>
        </w:rPr>
        <w:pPrChange w:id="287" w:author="Admin" w:date="2024-09-30T01:16:00Z">
          <w:pPr>
            <w:keepNext/>
          </w:pPr>
        </w:pPrChange>
      </w:pPr>
      <w:ins w:id="288" w:author="Олег Лайновский" w:date="2024-09-29T16:59:00Z">
        <w:r w:rsidRPr="00ED2BAC">
          <w:rPr>
            <w:rFonts w:ascii="Consolas" w:hAnsi="Consolas" w:cs="Times New Roman"/>
            <w:sz w:val="20"/>
            <w:szCs w:val="20"/>
            <w:lang w:val="en-US"/>
            <w:rPrChange w:id="289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        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290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y :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291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out  STD_LOGIC);</w:t>
        </w:r>
      </w:ins>
    </w:p>
    <w:p w14:paraId="05B94A87" w14:textId="77777777" w:rsidR="00982EFA" w:rsidRPr="00ED2BAC" w:rsidRDefault="00982EFA">
      <w:pPr>
        <w:keepNext/>
        <w:spacing w:after="0" w:line="240" w:lineRule="auto"/>
        <w:rPr>
          <w:ins w:id="292" w:author="Олег Лайновский" w:date="2024-09-29T16:59:00Z"/>
          <w:rFonts w:ascii="Consolas" w:hAnsi="Consolas" w:cs="Times New Roman"/>
          <w:sz w:val="20"/>
          <w:szCs w:val="20"/>
          <w:lang w:val="en-US"/>
          <w:rPrChange w:id="293" w:author="Admin" w:date="2024-09-30T01:16:00Z">
            <w:rPr>
              <w:ins w:id="294" w:author="Олег Лайновский" w:date="2024-09-29T16:59:00Z"/>
              <w:rFonts w:ascii="Times New Roman" w:hAnsi="Times New Roman" w:cs="Times New Roman"/>
              <w:sz w:val="28"/>
              <w:szCs w:val="28"/>
            </w:rPr>
          </w:rPrChange>
        </w:rPr>
        <w:pPrChange w:id="295" w:author="Admin" w:date="2024-09-30T01:16:00Z">
          <w:pPr>
            <w:keepNext/>
          </w:pPr>
        </w:pPrChange>
      </w:pPr>
    </w:p>
    <w:p w14:paraId="306CCBCD" w14:textId="77777777" w:rsidR="00982EFA" w:rsidRPr="00ED2BAC" w:rsidRDefault="00982EFA">
      <w:pPr>
        <w:keepNext/>
        <w:spacing w:after="0" w:line="240" w:lineRule="auto"/>
        <w:rPr>
          <w:ins w:id="296" w:author="Олег Лайновский" w:date="2024-09-29T16:59:00Z"/>
          <w:rFonts w:ascii="Consolas" w:hAnsi="Consolas" w:cs="Times New Roman"/>
          <w:sz w:val="20"/>
          <w:szCs w:val="20"/>
          <w:lang w:val="en-US"/>
          <w:rPrChange w:id="297" w:author="Admin" w:date="2024-09-30T01:16:00Z">
            <w:rPr>
              <w:ins w:id="298" w:author="Олег Лайновский" w:date="2024-09-29T16:59:00Z"/>
              <w:rFonts w:ascii="Times New Roman" w:hAnsi="Times New Roman" w:cs="Times New Roman"/>
              <w:sz w:val="28"/>
              <w:szCs w:val="28"/>
            </w:rPr>
          </w:rPrChange>
        </w:rPr>
        <w:pPrChange w:id="299" w:author="Admin" w:date="2024-09-30T01:16:00Z">
          <w:pPr>
            <w:keepNext/>
          </w:pPr>
        </w:pPrChange>
      </w:pPr>
      <w:ins w:id="300" w:author="Олег Лайновский" w:date="2024-09-29T16:59:00Z">
        <w:r w:rsidRPr="00ED2BAC">
          <w:rPr>
            <w:rFonts w:ascii="Consolas" w:hAnsi="Consolas" w:cs="Times New Roman"/>
            <w:sz w:val="20"/>
            <w:szCs w:val="20"/>
            <w:lang w:val="en-US"/>
            <w:rPrChange w:id="301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end list1;</w:t>
        </w:r>
      </w:ins>
    </w:p>
    <w:p w14:paraId="58D33822" w14:textId="77777777" w:rsidR="00982EFA" w:rsidRPr="00ED2BAC" w:rsidRDefault="00982EFA">
      <w:pPr>
        <w:keepNext/>
        <w:spacing w:after="0" w:line="240" w:lineRule="auto"/>
        <w:rPr>
          <w:ins w:id="302" w:author="Олег Лайновский" w:date="2024-09-29T16:59:00Z"/>
          <w:rFonts w:ascii="Consolas" w:hAnsi="Consolas" w:cs="Times New Roman"/>
          <w:sz w:val="20"/>
          <w:szCs w:val="20"/>
          <w:lang w:val="en-US"/>
          <w:rPrChange w:id="303" w:author="Admin" w:date="2024-09-30T01:16:00Z">
            <w:rPr>
              <w:ins w:id="304" w:author="Олег Лайновский" w:date="2024-09-29T16:59:00Z"/>
              <w:rFonts w:ascii="Times New Roman" w:hAnsi="Times New Roman" w:cs="Times New Roman"/>
              <w:sz w:val="28"/>
              <w:szCs w:val="28"/>
            </w:rPr>
          </w:rPrChange>
        </w:rPr>
        <w:pPrChange w:id="305" w:author="Admin" w:date="2024-09-30T01:16:00Z">
          <w:pPr>
            <w:keepNext/>
          </w:pPr>
        </w:pPrChange>
      </w:pPr>
    </w:p>
    <w:p w14:paraId="3A1D6730" w14:textId="77777777" w:rsidR="00982EFA" w:rsidRPr="00ED2BAC" w:rsidRDefault="00982EFA">
      <w:pPr>
        <w:keepNext/>
        <w:spacing w:after="0" w:line="240" w:lineRule="auto"/>
        <w:rPr>
          <w:ins w:id="306" w:author="Олег Лайновский" w:date="2024-09-29T16:59:00Z"/>
          <w:rFonts w:ascii="Consolas" w:hAnsi="Consolas" w:cs="Times New Roman"/>
          <w:sz w:val="20"/>
          <w:szCs w:val="20"/>
          <w:lang w:val="en-US"/>
          <w:rPrChange w:id="307" w:author="Admin" w:date="2024-09-30T01:16:00Z">
            <w:rPr>
              <w:ins w:id="308" w:author="Олег Лайновский" w:date="2024-09-29T16:59:00Z"/>
              <w:rFonts w:ascii="Times New Roman" w:hAnsi="Times New Roman" w:cs="Times New Roman"/>
              <w:sz w:val="28"/>
              <w:szCs w:val="28"/>
            </w:rPr>
          </w:rPrChange>
        </w:rPr>
        <w:pPrChange w:id="309" w:author="Admin" w:date="2024-09-30T01:16:00Z">
          <w:pPr>
            <w:keepNext/>
          </w:pPr>
        </w:pPrChange>
      </w:pPr>
      <w:ins w:id="310" w:author="Олег Лайновский" w:date="2024-09-29T16:59:00Z">
        <w:r w:rsidRPr="00ED2BAC">
          <w:rPr>
            <w:rFonts w:ascii="Consolas" w:hAnsi="Consolas" w:cs="Times New Roman"/>
            <w:sz w:val="20"/>
            <w:szCs w:val="20"/>
            <w:lang w:val="en-US"/>
            <w:rPrChange w:id="311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architecture Behavioral of list1 is</w:t>
        </w:r>
      </w:ins>
    </w:p>
    <w:p w14:paraId="150C796D" w14:textId="77777777" w:rsidR="00982EFA" w:rsidRPr="00ED2BAC" w:rsidRDefault="00982EFA">
      <w:pPr>
        <w:keepNext/>
        <w:spacing w:after="0" w:line="240" w:lineRule="auto"/>
        <w:rPr>
          <w:ins w:id="312" w:author="Олег Лайновский" w:date="2024-09-29T16:59:00Z"/>
          <w:rFonts w:ascii="Consolas" w:hAnsi="Consolas" w:cs="Times New Roman"/>
          <w:sz w:val="20"/>
          <w:szCs w:val="20"/>
          <w:lang w:val="en-US"/>
          <w:rPrChange w:id="313" w:author="Admin" w:date="2024-09-30T01:16:00Z">
            <w:rPr>
              <w:ins w:id="314" w:author="Олег Лайновский" w:date="2024-09-29T16:59:00Z"/>
              <w:rFonts w:ascii="Times New Roman" w:hAnsi="Times New Roman" w:cs="Times New Roman"/>
              <w:sz w:val="28"/>
              <w:szCs w:val="28"/>
            </w:rPr>
          </w:rPrChange>
        </w:rPr>
        <w:pPrChange w:id="315" w:author="Admin" w:date="2024-09-30T01:16:00Z">
          <w:pPr>
            <w:keepNext/>
          </w:pPr>
        </w:pPrChange>
      </w:pPr>
      <w:ins w:id="316" w:author="Олег Лайновский" w:date="2024-09-29T16:59:00Z">
        <w:r w:rsidRPr="00ED2BAC">
          <w:rPr>
            <w:rFonts w:ascii="Consolas" w:hAnsi="Consolas" w:cs="Times New Roman"/>
            <w:sz w:val="20"/>
            <w:szCs w:val="20"/>
            <w:lang w:val="en-US"/>
            <w:rPrChange w:id="317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begin</w:t>
        </w:r>
      </w:ins>
    </w:p>
    <w:p w14:paraId="1A9B0E09" w14:textId="77777777" w:rsidR="00982EFA" w:rsidRPr="00ED2BAC" w:rsidRDefault="00982EFA">
      <w:pPr>
        <w:keepNext/>
        <w:spacing w:after="0" w:line="240" w:lineRule="auto"/>
        <w:rPr>
          <w:ins w:id="318" w:author="Олег Лайновский" w:date="2024-09-29T16:59:00Z"/>
          <w:rFonts w:ascii="Consolas" w:hAnsi="Consolas" w:cs="Times New Roman"/>
          <w:sz w:val="20"/>
          <w:szCs w:val="20"/>
          <w:lang w:val="en-US"/>
          <w:rPrChange w:id="319" w:author="Admin" w:date="2024-09-30T01:16:00Z">
            <w:rPr>
              <w:ins w:id="320" w:author="Олег Лайновский" w:date="2024-09-29T16:59:00Z"/>
              <w:rFonts w:ascii="Times New Roman" w:hAnsi="Times New Roman" w:cs="Times New Roman"/>
              <w:sz w:val="28"/>
              <w:szCs w:val="28"/>
            </w:rPr>
          </w:rPrChange>
        </w:rPr>
        <w:pPrChange w:id="321" w:author="Admin" w:date="2024-09-30T01:16:00Z">
          <w:pPr>
            <w:keepNext/>
          </w:pPr>
        </w:pPrChange>
      </w:pPr>
      <w:ins w:id="322" w:author="Олег Лайновский" w:date="2024-09-29T16:59:00Z">
        <w:r w:rsidRPr="00ED2BAC">
          <w:rPr>
            <w:rFonts w:ascii="Consolas" w:hAnsi="Consolas" w:cs="Times New Roman"/>
            <w:sz w:val="20"/>
            <w:szCs w:val="20"/>
            <w:lang w:val="en-US"/>
            <w:rPrChange w:id="323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process (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324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clk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325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) begin     </w:t>
        </w:r>
      </w:ins>
    </w:p>
    <w:p w14:paraId="49763507" w14:textId="77777777" w:rsidR="00982EFA" w:rsidRPr="00ED2BAC" w:rsidRDefault="00982EFA">
      <w:pPr>
        <w:keepNext/>
        <w:spacing w:after="0" w:line="240" w:lineRule="auto"/>
        <w:rPr>
          <w:ins w:id="326" w:author="Олег Лайновский" w:date="2024-09-29T16:59:00Z"/>
          <w:rFonts w:ascii="Consolas" w:hAnsi="Consolas" w:cs="Times New Roman"/>
          <w:sz w:val="20"/>
          <w:szCs w:val="20"/>
          <w:lang w:val="en-US"/>
          <w:rPrChange w:id="327" w:author="Admin" w:date="2024-09-30T01:16:00Z">
            <w:rPr>
              <w:ins w:id="328" w:author="Олег Лайновский" w:date="2024-09-29T16:59:00Z"/>
              <w:rFonts w:ascii="Times New Roman" w:hAnsi="Times New Roman" w:cs="Times New Roman"/>
              <w:sz w:val="28"/>
              <w:szCs w:val="28"/>
            </w:rPr>
          </w:rPrChange>
        </w:rPr>
        <w:pPrChange w:id="329" w:author="Admin" w:date="2024-09-30T01:16:00Z">
          <w:pPr>
            <w:keepNext/>
          </w:pPr>
        </w:pPrChange>
      </w:pPr>
      <w:ins w:id="330" w:author="Олег Лайновский" w:date="2024-09-29T16:59:00Z">
        <w:r w:rsidRPr="00ED2BAC">
          <w:rPr>
            <w:rFonts w:ascii="Consolas" w:hAnsi="Consolas" w:cs="Times New Roman"/>
            <w:sz w:val="20"/>
            <w:szCs w:val="20"/>
            <w:lang w:val="en-US"/>
            <w:rPrChange w:id="331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 if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332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clk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333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='1' and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334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clk'event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335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then  </w:t>
        </w:r>
      </w:ins>
    </w:p>
    <w:p w14:paraId="56DD2B81" w14:textId="77777777" w:rsidR="00982EFA" w:rsidRPr="00ED2BAC" w:rsidRDefault="00982EFA">
      <w:pPr>
        <w:keepNext/>
        <w:spacing w:after="0" w:line="240" w:lineRule="auto"/>
        <w:rPr>
          <w:ins w:id="336" w:author="Олег Лайновский" w:date="2024-09-29T16:59:00Z"/>
          <w:rFonts w:ascii="Consolas" w:hAnsi="Consolas" w:cs="Times New Roman"/>
          <w:sz w:val="20"/>
          <w:szCs w:val="20"/>
          <w:lang w:val="en-US"/>
          <w:rPrChange w:id="337" w:author="Admin" w:date="2024-09-30T01:16:00Z">
            <w:rPr>
              <w:ins w:id="338" w:author="Олег Лайновский" w:date="2024-09-29T16:59:00Z"/>
              <w:rFonts w:ascii="Times New Roman" w:hAnsi="Times New Roman" w:cs="Times New Roman"/>
              <w:sz w:val="28"/>
              <w:szCs w:val="28"/>
            </w:rPr>
          </w:rPrChange>
        </w:rPr>
        <w:pPrChange w:id="339" w:author="Admin" w:date="2024-09-30T01:16:00Z">
          <w:pPr>
            <w:keepNext/>
          </w:pPr>
        </w:pPrChange>
      </w:pPr>
      <w:ins w:id="340" w:author="Олег Лайновский" w:date="2024-09-29T16:59:00Z">
        <w:r w:rsidRPr="00ED2BAC">
          <w:rPr>
            <w:rFonts w:ascii="Consolas" w:hAnsi="Consolas" w:cs="Times New Roman"/>
            <w:sz w:val="20"/>
            <w:szCs w:val="20"/>
            <w:lang w:val="en-US"/>
            <w:rPrChange w:id="341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    y &lt;= ((not x1) and (not x2)) or (x1 and x2 and (not x3)) or ((not x1) and x2 and (not x3));</w:t>
        </w:r>
      </w:ins>
    </w:p>
    <w:p w14:paraId="7DDAC528" w14:textId="77777777" w:rsidR="00982EFA" w:rsidRPr="00ED2BAC" w:rsidRDefault="00982EFA">
      <w:pPr>
        <w:keepNext/>
        <w:spacing w:after="0" w:line="240" w:lineRule="auto"/>
        <w:rPr>
          <w:ins w:id="342" w:author="Олег Лайновский" w:date="2024-09-29T16:59:00Z"/>
          <w:rFonts w:ascii="Consolas" w:hAnsi="Consolas" w:cs="Times New Roman"/>
          <w:sz w:val="20"/>
          <w:szCs w:val="20"/>
          <w:lang w:val="en-US"/>
          <w:rPrChange w:id="343" w:author="Admin" w:date="2024-09-30T01:16:00Z">
            <w:rPr>
              <w:ins w:id="344" w:author="Олег Лайновский" w:date="2024-09-29T16:59:00Z"/>
              <w:rFonts w:ascii="Times New Roman" w:hAnsi="Times New Roman" w:cs="Times New Roman"/>
              <w:sz w:val="28"/>
              <w:szCs w:val="28"/>
            </w:rPr>
          </w:rPrChange>
        </w:rPr>
        <w:pPrChange w:id="345" w:author="Admin" w:date="2024-09-30T01:16:00Z">
          <w:pPr>
            <w:keepNext/>
          </w:pPr>
        </w:pPrChange>
      </w:pPr>
      <w:ins w:id="346" w:author="Олег Лайновский" w:date="2024-09-29T16:59:00Z">
        <w:r w:rsidRPr="00ED2BAC">
          <w:rPr>
            <w:rFonts w:ascii="Consolas" w:hAnsi="Consolas" w:cs="Times New Roman"/>
            <w:sz w:val="20"/>
            <w:szCs w:val="20"/>
            <w:lang w:val="en-US"/>
            <w:rPrChange w:id="347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 end if; </w:t>
        </w:r>
      </w:ins>
    </w:p>
    <w:p w14:paraId="4CCA92CE" w14:textId="77777777" w:rsidR="00982EFA" w:rsidRPr="00ED2BAC" w:rsidRDefault="00982EFA">
      <w:pPr>
        <w:keepNext/>
        <w:spacing w:after="0" w:line="240" w:lineRule="auto"/>
        <w:rPr>
          <w:ins w:id="348" w:author="Олег Лайновский" w:date="2024-09-29T16:59:00Z"/>
          <w:rFonts w:ascii="Consolas" w:hAnsi="Consolas" w:cs="Times New Roman"/>
          <w:sz w:val="20"/>
          <w:szCs w:val="20"/>
          <w:lang w:val="en-US"/>
          <w:rPrChange w:id="349" w:author="Admin" w:date="2024-09-30T01:16:00Z">
            <w:rPr>
              <w:ins w:id="350" w:author="Олег Лайновский" w:date="2024-09-29T16:59:00Z"/>
              <w:rFonts w:ascii="Times New Roman" w:hAnsi="Times New Roman" w:cs="Times New Roman"/>
              <w:sz w:val="28"/>
              <w:szCs w:val="28"/>
            </w:rPr>
          </w:rPrChange>
        </w:rPr>
        <w:pPrChange w:id="351" w:author="Admin" w:date="2024-09-30T01:16:00Z">
          <w:pPr>
            <w:keepNext/>
          </w:pPr>
        </w:pPrChange>
      </w:pPr>
      <w:ins w:id="352" w:author="Олег Лайновский" w:date="2024-09-29T16:59:00Z">
        <w:r w:rsidRPr="00ED2BAC">
          <w:rPr>
            <w:rFonts w:ascii="Consolas" w:hAnsi="Consolas" w:cs="Times New Roman"/>
            <w:sz w:val="20"/>
            <w:szCs w:val="20"/>
            <w:lang w:val="en-US"/>
            <w:rPrChange w:id="353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end process; </w:t>
        </w:r>
      </w:ins>
    </w:p>
    <w:p w14:paraId="005E3446" w14:textId="7AB64A21" w:rsidR="00982EFA" w:rsidRDefault="00982EFA" w:rsidP="00ED2BAC">
      <w:pPr>
        <w:keepNext/>
        <w:spacing w:after="0" w:line="240" w:lineRule="auto"/>
        <w:rPr>
          <w:ins w:id="354" w:author="Admin" w:date="2024-09-30T01:18:00Z"/>
          <w:rFonts w:ascii="Consolas" w:hAnsi="Consolas" w:cs="Times New Roman"/>
          <w:sz w:val="20"/>
          <w:szCs w:val="20"/>
          <w:lang w:val="en-US"/>
        </w:rPr>
      </w:pPr>
      <w:ins w:id="355" w:author="Олег Лайновский" w:date="2024-09-29T16:59:00Z">
        <w:r w:rsidRPr="00ED2BAC">
          <w:rPr>
            <w:rFonts w:ascii="Consolas" w:hAnsi="Consolas" w:cs="Times New Roman"/>
            <w:sz w:val="20"/>
            <w:szCs w:val="20"/>
            <w:lang w:val="en-US"/>
            <w:rPrChange w:id="356" w:author="Admin" w:date="2024-09-30T01:16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end Behavioral;</w:t>
        </w:r>
      </w:ins>
    </w:p>
    <w:p w14:paraId="3E46DDEF" w14:textId="77777777" w:rsidR="00ED2BAC" w:rsidRPr="00ED2BAC" w:rsidRDefault="00ED2BAC">
      <w:pPr>
        <w:keepNext/>
        <w:spacing w:after="0" w:line="240" w:lineRule="auto"/>
        <w:rPr>
          <w:ins w:id="357" w:author="Олег Лайновский" w:date="2024-09-29T16:59:00Z"/>
          <w:rFonts w:ascii="Consolas" w:hAnsi="Consolas" w:cs="Times New Roman"/>
          <w:sz w:val="20"/>
          <w:szCs w:val="20"/>
          <w:lang w:val="en-US"/>
          <w:rPrChange w:id="358" w:author="Admin" w:date="2024-09-30T01:16:00Z">
            <w:rPr>
              <w:ins w:id="359" w:author="Олег Лайновский" w:date="2024-09-29T16:59:00Z"/>
              <w:rFonts w:ascii="Times New Roman" w:hAnsi="Times New Roman" w:cs="Times New Roman"/>
              <w:sz w:val="28"/>
              <w:szCs w:val="28"/>
            </w:rPr>
          </w:rPrChange>
        </w:rPr>
        <w:pPrChange w:id="360" w:author="Admin" w:date="2024-09-30T01:16:00Z">
          <w:pPr>
            <w:keepNext/>
          </w:pPr>
        </w:pPrChange>
      </w:pPr>
    </w:p>
    <w:p w14:paraId="548DD558" w14:textId="2DEE0D12" w:rsidR="00982EFA" w:rsidRPr="00ED2BAC" w:rsidRDefault="00982EFA" w:rsidP="00D13B45">
      <w:pPr>
        <w:keepNext/>
        <w:rPr>
          <w:rFonts w:ascii="Times New Roman" w:hAnsi="Times New Roman" w:cs="Times New Roman"/>
          <w:sz w:val="28"/>
          <w:szCs w:val="28"/>
          <w:rPrChange w:id="361" w:author="Admin" w:date="2024-09-30T01:14:00Z">
            <w:rPr/>
          </w:rPrChange>
        </w:rPr>
      </w:pPr>
      <w:ins w:id="362" w:author="Олег Лайновский" w:date="2024-09-29T16:59:00Z">
        <w:r w:rsidRPr="00757A9B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2078453B" wp14:editId="77CEA5BB">
              <wp:extent cx="5940425" cy="748030"/>
              <wp:effectExtent l="0" t="0" r="3175" b="0"/>
              <wp:docPr id="1253993807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53993807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7480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8C8CD34" w14:textId="086CF6C3" w:rsidR="00D13B45" w:rsidRPr="00ED2BAC" w:rsidDel="005242E9" w:rsidRDefault="00D13B45" w:rsidP="00D13B45">
      <w:pPr>
        <w:rPr>
          <w:del w:id="363" w:author="Олег Лайновский" w:date="2024-09-29T16:36:00Z"/>
          <w:rFonts w:ascii="Times New Roman" w:hAnsi="Times New Roman" w:cs="Times New Roman"/>
          <w:sz w:val="28"/>
          <w:szCs w:val="28"/>
          <w:rPrChange w:id="364" w:author="Admin" w:date="2024-09-30T01:18:00Z">
            <w:rPr>
              <w:del w:id="365" w:author="Олег Лайновский" w:date="2024-09-29T16:36:00Z"/>
            </w:rPr>
          </w:rPrChange>
        </w:rPr>
      </w:pPr>
      <w:del w:id="366" w:author="Олег Лайновский" w:date="2024-09-29T16:36:00Z">
        <w:r w:rsidRPr="00ED2BAC" w:rsidDel="005242E9">
          <w:rPr>
            <w:rFonts w:ascii="Times New Roman" w:hAnsi="Times New Roman" w:cs="Times New Roman"/>
            <w:sz w:val="28"/>
            <w:szCs w:val="28"/>
            <w:rPrChange w:id="367" w:author="Admin" w:date="2024-09-30T01:18:00Z">
              <w:rPr/>
            </w:rPrChange>
          </w:rPr>
          <w:delText>1.1. Для заданной в табл.</w:delText>
        </w:r>
      </w:del>
      <w:del w:id="368" w:author="Олег Лайновский" w:date="2024-09-22T18:38:00Z">
        <w:r w:rsidRPr="00ED2BAC" w:rsidDel="009B0B99">
          <w:rPr>
            <w:rFonts w:ascii="Times New Roman" w:hAnsi="Times New Roman" w:cs="Times New Roman"/>
            <w:sz w:val="28"/>
            <w:szCs w:val="28"/>
            <w:rPrChange w:id="369" w:author="Admin" w:date="2024-09-30T01:18:00Z">
              <w:rPr/>
            </w:rPrChange>
          </w:rPr>
          <w:delText xml:space="preserve"> 1</w:delText>
        </w:r>
      </w:del>
      <w:del w:id="370" w:author="Олег Лайновский" w:date="2024-09-29T16:36:00Z">
        <w:r w:rsidRPr="00ED2BAC" w:rsidDel="005242E9">
          <w:rPr>
            <w:rFonts w:ascii="Times New Roman" w:hAnsi="Times New Roman" w:cs="Times New Roman"/>
            <w:sz w:val="28"/>
            <w:szCs w:val="28"/>
            <w:rPrChange w:id="371" w:author="Admin" w:date="2024-09-30T01:18:00Z">
              <w:rPr/>
            </w:rPrChange>
          </w:rPr>
          <w:delText xml:space="preserve"> функции разработа</w:delText>
        </w:r>
      </w:del>
      <w:ins w:id="372" w:author="Студент" w:date="2024-09-23T11:54:00Z">
        <w:del w:id="373" w:author="Олег Лайновский" w:date="2024-09-29T16:36:00Z">
          <w:r w:rsidR="00CF1B5C" w:rsidRPr="00ED2BAC" w:rsidDel="005242E9">
            <w:rPr>
              <w:rFonts w:ascii="Times New Roman" w:hAnsi="Times New Roman" w:cs="Times New Roman"/>
              <w:sz w:val="28"/>
              <w:szCs w:val="28"/>
            </w:rPr>
            <w:delText>ли</w:delText>
          </w:r>
        </w:del>
      </w:ins>
      <w:del w:id="374" w:author="Олег Лайновский" w:date="2024-09-22T18:39:00Z">
        <w:r w:rsidRPr="00ED2BAC" w:rsidDel="009B0B99">
          <w:rPr>
            <w:rFonts w:ascii="Times New Roman" w:hAnsi="Times New Roman" w:cs="Times New Roman"/>
            <w:sz w:val="28"/>
            <w:szCs w:val="28"/>
            <w:rPrChange w:id="375" w:author="Admin" w:date="2024-09-30T01:18:00Z">
              <w:rPr/>
            </w:rPrChange>
          </w:rPr>
          <w:delText>ть</w:delText>
        </w:r>
      </w:del>
      <w:del w:id="376" w:author="Олег Лайновский" w:date="2024-09-29T16:36:00Z">
        <w:r w:rsidRPr="00ED2BAC" w:rsidDel="005242E9">
          <w:rPr>
            <w:rFonts w:ascii="Times New Roman" w:hAnsi="Times New Roman" w:cs="Times New Roman"/>
            <w:sz w:val="28"/>
            <w:szCs w:val="28"/>
            <w:rPrChange w:id="377" w:author="Admin" w:date="2024-09-30T01:18:00Z">
              <w:rPr/>
            </w:rPrChange>
          </w:rPr>
          <w:delText xml:space="preserve"> схему, провери</w:delText>
        </w:r>
      </w:del>
      <w:ins w:id="378" w:author="Студент" w:date="2024-09-23T12:12:00Z">
        <w:del w:id="379" w:author="Олег Лайновский" w:date="2024-09-29T16:36:00Z">
          <w:r w:rsidR="003C47F7" w:rsidRPr="00ED2BAC" w:rsidDel="005242E9">
            <w:rPr>
              <w:rFonts w:ascii="Times New Roman" w:hAnsi="Times New Roman" w:cs="Times New Roman"/>
              <w:sz w:val="28"/>
              <w:szCs w:val="28"/>
            </w:rPr>
            <w:delText>проверили</w:delText>
          </w:r>
        </w:del>
      </w:ins>
      <w:del w:id="380" w:author="Олег Лайновский" w:date="2024-09-22T18:39:00Z">
        <w:r w:rsidRPr="00ED2BAC" w:rsidDel="009B0B99">
          <w:rPr>
            <w:rFonts w:ascii="Times New Roman" w:hAnsi="Times New Roman" w:cs="Times New Roman"/>
            <w:sz w:val="28"/>
            <w:szCs w:val="28"/>
            <w:rPrChange w:id="381" w:author="Admin" w:date="2024-09-30T01:18:00Z">
              <w:rPr/>
            </w:rPrChange>
          </w:rPr>
          <w:delText>ть</w:delText>
        </w:r>
      </w:del>
      <w:del w:id="382" w:author="Олег Лайновский" w:date="2024-09-29T16:36:00Z">
        <w:r w:rsidRPr="00ED2BAC" w:rsidDel="005242E9">
          <w:rPr>
            <w:rFonts w:ascii="Times New Roman" w:hAnsi="Times New Roman" w:cs="Times New Roman"/>
            <w:sz w:val="28"/>
            <w:szCs w:val="28"/>
            <w:rPrChange w:id="383" w:author="Admin" w:date="2024-09-30T01:18:00Z">
              <w:rPr/>
            </w:rPrChange>
          </w:rPr>
          <w:delText xml:space="preserve"> п</w:delText>
        </w:r>
      </w:del>
      <w:ins w:id="384" w:author="Студент" w:date="2024-09-23T12:12:00Z">
        <w:del w:id="385" w:author="Олег Лайновский" w:date="2024-09-29T16:36:00Z">
          <w:r w:rsidR="007000F1" w:rsidRPr="00ED2BAC" w:rsidDel="005242E9">
            <w:rPr>
              <w:rFonts w:ascii="Times New Roman" w:hAnsi="Times New Roman" w:cs="Times New Roman"/>
              <w:sz w:val="28"/>
              <w:szCs w:val="28"/>
            </w:rPr>
            <w:delText xml:space="preserve"> п</w:delText>
          </w:r>
        </w:del>
      </w:ins>
      <w:del w:id="386" w:author="Олег Лайновский" w:date="2024-09-29T16:36:00Z">
        <w:r w:rsidRPr="00ED2BAC" w:rsidDel="005242E9">
          <w:rPr>
            <w:rFonts w:ascii="Times New Roman" w:hAnsi="Times New Roman" w:cs="Times New Roman"/>
            <w:sz w:val="28"/>
            <w:szCs w:val="28"/>
            <w:rPrChange w:id="387" w:author="Admin" w:date="2024-09-30T01:18:00Z">
              <w:rPr/>
            </w:rPrChange>
          </w:rPr>
          <w:delText>равильность ее функционирования с помощью функционального моделирования (</w:delText>
        </w:r>
        <w:r w:rsidRPr="00ED2BAC" w:rsidDel="005242E9">
          <w:rPr>
            <w:rFonts w:ascii="Times New Roman" w:hAnsi="Times New Roman" w:cs="Times New Roman"/>
            <w:sz w:val="28"/>
            <w:szCs w:val="28"/>
            <w:lang w:val="en-US"/>
            <w:rPrChange w:id="388" w:author="Admin" w:date="2024-09-30T01:18:00Z">
              <w:rPr>
                <w:lang w:val="en-US"/>
              </w:rPr>
            </w:rPrChange>
          </w:rPr>
          <w:delText>Behavioral</w:delText>
        </w:r>
        <w:r w:rsidRPr="00ED2BAC" w:rsidDel="005242E9">
          <w:rPr>
            <w:rFonts w:ascii="Times New Roman" w:hAnsi="Times New Roman" w:cs="Times New Roman"/>
            <w:sz w:val="28"/>
            <w:szCs w:val="28"/>
            <w:rPrChange w:id="389" w:author="Admin" w:date="2024-09-30T01:18:00Z">
              <w:rPr/>
            </w:rPrChange>
          </w:rPr>
          <w:delText xml:space="preserve"> </w:delText>
        </w:r>
        <w:r w:rsidRPr="00ED2BAC" w:rsidDel="005242E9">
          <w:rPr>
            <w:rFonts w:ascii="Times New Roman" w:hAnsi="Times New Roman" w:cs="Times New Roman"/>
            <w:sz w:val="28"/>
            <w:szCs w:val="28"/>
            <w:lang w:val="en-US"/>
            <w:rPrChange w:id="390" w:author="Admin" w:date="2024-09-30T01:18:00Z">
              <w:rPr>
                <w:lang w:val="en-US"/>
              </w:rPr>
            </w:rPrChange>
          </w:rPr>
          <w:delText>Simulation</w:delText>
        </w:r>
        <w:r w:rsidRPr="00ED2BAC" w:rsidDel="005242E9">
          <w:rPr>
            <w:rFonts w:ascii="Times New Roman" w:hAnsi="Times New Roman" w:cs="Times New Roman"/>
            <w:sz w:val="28"/>
            <w:szCs w:val="28"/>
            <w:rPrChange w:id="391" w:author="Admin" w:date="2024-09-30T01:18:00Z">
              <w:rPr/>
            </w:rPrChange>
          </w:rPr>
          <w:delText xml:space="preserve">). </w:delText>
        </w:r>
      </w:del>
    </w:p>
    <w:p w14:paraId="31842627" w14:textId="53DE4015" w:rsidR="005C09E5" w:rsidRPr="00ED2BAC" w:rsidDel="005242E9" w:rsidRDefault="00D13B45">
      <w:pPr>
        <w:rPr>
          <w:del w:id="392" w:author="Олег Лайновский" w:date="2024-09-29T16:36:00Z"/>
          <w:rFonts w:ascii="Times New Roman" w:hAnsi="Times New Roman" w:cs="Times New Roman"/>
          <w:sz w:val="28"/>
          <w:szCs w:val="28"/>
          <w:rPrChange w:id="393" w:author="Admin" w:date="2024-09-30T01:18:00Z">
            <w:rPr>
              <w:del w:id="394" w:author="Олег Лайновский" w:date="2024-09-29T16:36:00Z"/>
            </w:rPr>
          </w:rPrChange>
        </w:rPr>
      </w:pPr>
      <w:del w:id="395" w:author="Олег Лайновский" w:date="2024-09-29T16:36:00Z">
        <w:r w:rsidRPr="00ED2BAC" w:rsidDel="005242E9">
          <w:rPr>
            <w:rFonts w:ascii="Times New Roman" w:hAnsi="Times New Roman" w:cs="Times New Roman"/>
            <w:noProof/>
            <w:sz w:val="28"/>
            <w:szCs w:val="28"/>
            <w:lang w:eastAsia="ru-RU"/>
            <w:rPrChange w:id="396" w:author="Admin" w:date="2024-09-30T01:18:00Z">
              <w:rPr>
                <w:noProof/>
                <w:lang w:eastAsia="ru-RU"/>
              </w:rPr>
            </w:rPrChange>
          </w:rPr>
          <w:drawing>
            <wp:inline distT="0" distB="0" distL="0" distR="0" wp14:anchorId="50C3774A" wp14:editId="44A0F4A9">
              <wp:extent cx="5940425" cy="2406015"/>
              <wp:effectExtent l="0" t="0" r="3175" b="0"/>
              <wp:docPr id="4" name="Рисунок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24060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ED2BAC" w:rsidDel="005242E9">
          <w:rPr>
            <w:rFonts w:ascii="Times New Roman" w:hAnsi="Times New Roman" w:cs="Times New Roman"/>
            <w:noProof/>
            <w:sz w:val="28"/>
            <w:szCs w:val="28"/>
            <w:lang w:eastAsia="ru-RU"/>
            <w:rPrChange w:id="397" w:author="Admin" w:date="2024-09-30T01:18:00Z">
              <w:rPr>
                <w:noProof/>
                <w:lang w:eastAsia="ru-RU"/>
              </w:rPr>
            </w:rPrChange>
          </w:rPr>
          <w:drawing>
            <wp:inline distT="0" distB="0" distL="0" distR="0" wp14:anchorId="3EC43A28" wp14:editId="2A77D28D">
              <wp:extent cx="5940425" cy="647065"/>
              <wp:effectExtent l="0" t="0" r="3175" b="635"/>
              <wp:docPr id="3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6470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7FF46DD7" w14:textId="6E9412F8" w:rsidR="00CC5DD0" w:rsidRPr="00ED2BAC" w:rsidDel="005242E9" w:rsidRDefault="00D13B45" w:rsidP="00D13B45">
      <w:pPr>
        <w:tabs>
          <w:tab w:val="left" w:pos="7655"/>
        </w:tabs>
        <w:rPr>
          <w:del w:id="398" w:author="Олег Лайновский" w:date="2024-09-29T16:36:00Z"/>
          <w:rFonts w:ascii="Times New Roman" w:hAnsi="Times New Roman" w:cs="Times New Roman"/>
          <w:sz w:val="28"/>
          <w:szCs w:val="28"/>
          <w:rPrChange w:id="399" w:author="Admin" w:date="2024-09-30T01:18:00Z">
            <w:rPr>
              <w:del w:id="400" w:author="Олег Лайновский" w:date="2024-09-29T16:36:00Z"/>
            </w:rPr>
          </w:rPrChange>
        </w:rPr>
      </w:pPr>
      <w:del w:id="401" w:author="Олег Лайновский" w:date="2024-09-29T16:36:00Z">
        <w:r w:rsidRPr="00ED2BAC" w:rsidDel="005242E9">
          <w:rPr>
            <w:rFonts w:ascii="Times New Roman" w:hAnsi="Times New Roman" w:cs="Times New Roman"/>
            <w:sz w:val="28"/>
            <w:szCs w:val="28"/>
            <w:rPrChange w:id="402" w:author="Admin" w:date="2024-09-30T01:18:00Z">
              <w:rPr/>
            </w:rPrChange>
          </w:rPr>
          <w:delText>1.2. В разработанную в п. 1.1 схему добави</w:delText>
        </w:r>
      </w:del>
      <w:del w:id="403" w:author="Олег Лайновский" w:date="2024-09-22T18:39:00Z">
        <w:r w:rsidRPr="00ED2BAC" w:rsidDel="006A3785">
          <w:rPr>
            <w:rFonts w:ascii="Times New Roman" w:hAnsi="Times New Roman" w:cs="Times New Roman"/>
            <w:sz w:val="28"/>
            <w:szCs w:val="28"/>
            <w:rPrChange w:id="404" w:author="Admin" w:date="2024-09-30T01:18:00Z">
              <w:rPr/>
            </w:rPrChange>
          </w:rPr>
          <w:delText>ть</w:delText>
        </w:r>
      </w:del>
      <w:del w:id="405" w:author="Олег Лайновский" w:date="2024-09-29T16:36:00Z">
        <w:r w:rsidRPr="00ED2BAC" w:rsidDel="005242E9">
          <w:rPr>
            <w:rFonts w:ascii="Times New Roman" w:hAnsi="Times New Roman" w:cs="Times New Roman"/>
            <w:sz w:val="28"/>
            <w:szCs w:val="28"/>
            <w:rPrChange w:id="406" w:author="Admin" w:date="2024-09-30T01:18:00Z">
              <w:rPr/>
            </w:rPrChange>
          </w:rPr>
          <w:delText xml:space="preserve"> триггер на выходе (элемент </w:delText>
        </w:r>
        <w:r w:rsidRPr="00ED2BAC" w:rsidDel="005242E9">
          <w:rPr>
            <w:rFonts w:ascii="Times New Roman" w:hAnsi="Times New Roman" w:cs="Times New Roman"/>
            <w:sz w:val="28"/>
            <w:szCs w:val="28"/>
            <w:lang w:val="en-US"/>
            <w:rPrChange w:id="407" w:author="Admin" w:date="2024-09-30T01:18:00Z">
              <w:rPr>
                <w:lang w:val="en-US"/>
              </w:rPr>
            </w:rPrChange>
          </w:rPr>
          <w:delText>FD</w:delText>
        </w:r>
        <w:r w:rsidRPr="00ED2BAC" w:rsidDel="005242E9">
          <w:rPr>
            <w:rFonts w:ascii="Times New Roman" w:hAnsi="Times New Roman" w:cs="Times New Roman"/>
            <w:sz w:val="28"/>
            <w:szCs w:val="28"/>
            <w:rPrChange w:id="408" w:author="Admin" w:date="2024-09-30T01:18:00Z">
              <w:rPr/>
            </w:rPrChange>
          </w:rPr>
          <w:delText xml:space="preserve"> в категории </w:delText>
        </w:r>
        <w:r w:rsidRPr="00ED2BAC" w:rsidDel="005242E9">
          <w:rPr>
            <w:rFonts w:ascii="Times New Roman" w:hAnsi="Times New Roman" w:cs="Times New Roman"/>
            <w:sz w:val="28"/>
            <w:szCs w:val="28"/>
            <w:lang w:val="en-US"/>
            <w:rPrChange w:id="409" w:author="Admin" w:date="2024-09-30T01:18:00Z">
              <w:rPr>
                <w:lang w:val="en-US"/>
              </w:rPr>
            </w:rPrChange>
          </w:rPr>
          <w:delText>Flip</w:delText>
        </w:r>
        <w:r w:rsidRPr="00ED2BAC" w:rsidDel="005242E9">
          <w:rPr>
            <w:rFonts w:ascii="Times New Roman" w:hAnsi="Times New Roman" w:cs="Times New Roman"/>
            <w:sz w:val="28"/>
            <w:szCs w:val="28"/>
            <w:rPrChange w:id="410" w:author="Admin" w:date="2024-09-30T01:18:00Z">
              <w:rPr/>
            </w:rPrChange>
          </w:rPr>
          <w:delText xml:space="preserve"> </w:delText>
        </w:r>
        <w:r w:rsidRPr="00ED2BAC" w:rsidDel="005242E9">
          <w:rPr>
            <w:rFonts w:ascii="Times New Roman" w:hAnsi="Times New Roman" w:cs="Times New Roman"/>
            <w:sz w:val="28"/>
            <w:szCs w:val="28"/>
            <w:lang w:val="en-US"/>
            <w:rPrChange w:id="411" w:author="Admin" w:date="2024-09-30T01:18:00Z">
              <w:rPr>
                <w:lang w:val="en-US"/>
              </w:rPr>
            </w:rPrChange>
          </w:rPr>
          <w:delText>Flop</w:delText>
        </w:r>
        <w:r w:rsidRPr="00ED2BAC" w:rsidDel="005242E9">
          <w:rPr>
            <w:rFonts w:ascii="Times New Roman" w:hAnsi="Times New Roman" w:cs="Times New Roman"/>
            <w:sz w:val="28"/>
            <w:szCs w:val="28"/>
            <w:rPrChange w:id="412" w:author="Admin" w:date="2024-09-30T01:18:00Z">
              <w:rPr/>
            </w:rPrChange>
          </w:rPr>
          <w:delText xml:space="preserve">). Вход </w:delText>
        </w:r>
        <w:r w:rsidRPr="00ED2BAC" w:rsidDel="005242E9">
          <w:rPr>
            <w:rFonts w:ascii="Times New Roman" w:hAnsi="Times New Roman" w:cs="Times New Roman"/>
            <w:sz w:val="28"/>
            <w:szCs w:val="28"/>
            <w:lang w:val="en-US"/>
            <w:rPrChange w:id="413" w:author="Admin" w:date="2024-09-30T01:18:00Z">
              <w:rPr>
                <w:lang w:val="en-US"/>
              </w:rPr>
            </w:rPrChange>
          </w:rPr>
          <w:delText>D</w:delText>
        </w:r>
        <w:r w:rsidRPr="00ED2BAC" w:rsidDel="005242E9">
          <w:rPr>
            <w:rFonts w:ascii="Times New Roman" w:hAnsi="Times New Roman" w:cs="Times New Roman"/>
            <w:sz w:val="28"/>
            <w:szCs w:val="28"/>
            <w:rPrChange w:id="414" w:author="Admin" w:date="2024-09-30T01:18:00Z">
              <w:rPr/>
            </w:rPrChange>
          </w:rPr>
          <w:delText xml:space="preserve"> триггера подключи</w:delText>
        </w:r>
      </w:del>
      <w:del w:id="415" w:author="Олег Лайновский" w:date="2024-09-22T18:39:00Z">
        <w:r w:rsidRPr="00ED2BAC" w:rsidDel="006A3785">
          <w:rPr>
            <w:rFonts w:ascii="Times New Roman" w:hAnsi="Times New Roman" w:cs="Times New Roman"/>
            <w:sz w:val="28"/>
            <w:szCs w:val="28"/>
            <w:rPrChange w:id="416" w:author="Admin" w:date="2024-09-30T01:18:00Z">
              <w:rPr/>
            </w:rPrChange>
          </w:rPr>
          <w:delText>ть</w:delText>
        </w:r>
      </w:del>
      <w:del w:id="417" w:author="Олег Лайновский" w:date="2024-09-29T16:36:00Z">
        <w:r w:rsidRPr="00ED2BAC" w:rsidDel="005242E9">
          <w:rPr>
            <w:rFonts w:ascii="Times New Roman" w:hAnsi="Times New Roman" w:cs="Times New Roman"/>
            <w:sz w:val="28"/>
            <w:szCs w:val="28"/>
            <w:rPrChange w:id="418" w:author="Admin" w:date="2024-09-30T01:18:00Z">
              <w:rPr/>
            </w:rPrChange>
          </w:rPr>
          <w:delText xml:space="preserve"> к выходу схемы, разработанной в п. 1.1, на вход </w:delText>
        </w:r>
        <w:r w:rsidRPr="00ED2BAC" w:rsidDel="005242E9">
          <w:rPr>
            <w:rFonts w:ascii="Times New Roman" w:hAnsi="Times New Roman" w:cs="Times New Roman"/>
            <w:sz w:val="28"/>
            <w:szCs w:val="28"/>
            <w:lang w:val="en-US"/>
            <w:rPrChange w:id="419" w:author="Admin" w:date="2024-09-30T01:18:00Z">
              <w:rPr>
                <w:lang w:val="en-US"/>
              </w:rPr>
            </w:rPrChange>
          </w:rPr>
          <w:delText>C</w:delText>
        </w:r>
        <w:r w:rsidRPr="00ED2BAC" w:rsidDel="005242E9">
          <w:rPr>
            <w:rFonts w:ascii="Times New Roman" w:hAnsi="Times New Roman" w:cs="Times New Roman"/>
            <w:sz w:val="28"/>
            <w:szCs w:val="28"/>
            <w:rPrChange w:id="420" w:author="Admin" w:date="2024-09-30T01:18:00Z">
              <w:rPr/>
            </w:rPrChange>
          </w:rPr>
          <w:delText xml:space="preserve"> подключи</w:delText>
        </w:r>
      </w:del>
      <w:del w:id="421" w:author="Олег Лайновский" w:date="2024-09-22T18:39:00Z">
        <w:r w:rsidRPr="00ED2BAC" w:rsidDel="006A3785">
          <w:rPr>
            <w:rFonts w:ascii="Times New Roman" w:hAnsi="Times New Roman" w:cs="Times New Roman"/>
            <w:sz w:val="28"/>
            <w:szCs w:val="28"/>
            <w:rPrChange w:id="422" w:author="Admin" w:date="2024-09-30T01:18:00Z">
              <w:rPr/>
            </w:rPrChange>
          </w:rPr>
          <w:delText>ть</w:delText>
        </w:r>
      </w:del>
      <w:del w:id="423" w:author="Олег Лайновский" w:date="2024-09-29T16:36:00Z">
        <w:r w:rsidRPr="00ED2BAC" w:rsidDel="005242E9">
          <w:rPr>
            <w:rFonts w:ascii="Times New Roman" w:hAnsi="Times New Roman" w:cs="Times New Roman"/>
            <w:sz w:val="28"/>
            <w:szCs w:val="28"/>
            <w:rPrChange w:id="424" w:author="Admin" w:date="2024-09-30T01:18:00Z">
              <w:rPr/>
            </w:rPrChange>
          </w:rPr>
          <w:delText xml:space="preserve"> внешний сигнал </w:delText>
        </w:r>
        <w:r w:rsidRPr="00ED2BAC" w:rsidDel="005242E9">
          <w:rPr>
            <w:rFonts w:ascii="Times New Roman" w:hAnsi="Times New Roman" w:cs="Times New Roman"/>
            <w:sz w:val="28"/>
            <w:szCs w:val="28"/>
            <w:lang w:val="en-US"/>
            <w:rPrChange w:id="425" w:author="Admin" w:date="2024-09-30T01:18:00Z">
              <w:rPr>
                <w:lang w:val="en-US"/>
              </w:rPr>
            </w:rPrChange>
          </w:rPr>
          <w:delText>clk</w:delText>
        </w:r>
        <w:r w:rsidRPr="00ED2BAC" w:rsidDel="005242E9">
          <w:rPr>
            <w:rFonts w:ascii="Times New Roman" w:hAnsi="Times New Roman" w:cs="Times New Roman"/>
            <w:sz w:val="28"/>
            <w:szCs w:val="28"/>
            <w:rPrChange w:id="426" w:author="Admin" w:date="2024-09-30T01:18:00Z">
              <w:rPr/>
            </w:rPrChange>
          </w:rPr>
          <w:delText xml:space="preserve">. </w:delText>
        </w:r>
      </w:del>
    </w:p>
    <w:p w14:paraId="5F26D367" w14:textId="353FF327" w:rsidR="00CC5DD0" w:rsidRPr="00ED2BAC" w:rsidDel="005242E9" w:rsidRDefault="00D13B45">
      <w:pPr>
        <w:rPr>
          <w:del w:id="427" w:author="Олег Лайновский" w:date="2024-09-29T16:36:00Z"/>
          <w:rFonts w:ascii="Times New Roman" w:hAnsi="Times New Roman" w:cs="Times New Roman"/>
          <w:sz w:val="28"/>
          <w:szCs w:val="28"/>
          <w:lang w:val="en-US"/>
          <w:rPrChange w:id="428" w:author="Admin" w:date="2024-09-30T01:18:00Z">
            <w:rPr>
              <w:del w:id="429" w:author="Олег Лайновский" w:date="2024-09-29T16:36:00Z"/>
              <w:lang w:val="en-US"/>
            </w:rPr>
          </w:rPrChange>
        </w:rPr>
      </w:pPr>
      <w:del w:id="430" w:author="Олег Лайновский" w:date="2024-09-29T16:36:00Z">
        <w:r w:rsidRPr="00ED2BAC" w:rsidDel="005242E9">
          <w:rPr>
            <w:rFonts w:ascii="Times New Roman" w:hAnsi="Times New Roman" w:cs="Times New Roman"/>
            <w:noProof/>
            <w:sz w:val="28"/>
            <w:szCs w:val="28"/>
            <w:lang w:eastAsia="ru-RU"/>
            <w:rPrChange w:id="431" w:author="Admin" w:date="2024-09-30T01:18:00Z">
              <w:rPr>
                <w:noProof/>
                <w:lang w:eastAsia="ru-RU"/>
              </w:rPr>
            </w:rPrChange>
          </w:rPr>
          <w:drawing>
            <wp:inline distT="0" distB="0" distL="0" distR="0" wp14:anchorId="4758FE50" wp14:editId="330C2590">
              <wp:extent cx="5940425" cy="1838960"/>
              <wp:effectExtent l="0" t="0" r="3175" b="8890"/>
              <wp:docPr id="2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183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ED2BAC" w:rsidDel="005242E9">
          <w:rPr>
            <w:rFonts w:ascii="Times New Roman" w:hAnsi="Times New Roman" w:cs="Times New Roman"/>
            <w:noProof/>
            <w:sz w:val="28"/>
            <w:szCs w:val="28"/>
            <w:lang w:eastAsia="ru-RU"/>
            <w:rPrChange w:id="432" w:author="Admin" w:date="2024-09-30T01:18:00Z">
              <w:rPr>
                <w:noProof/>
                <w:lang w:eastAsia="ru-RU"/>
              </w:rPr>
            </w:rPrChange>
          </w:rPr>
          <w:drawing>
            <wp:inline distT="0" distB="0" distL="0" distR="0" wp14:anchorId="3672078F" wp14:editId="37413877">
              <wp:extent cx="5940425" cy="662305"/>
              <wp:effectExtent l="0" t="0" r="3175" b="4445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6623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ED67C7D" w14:textId="6C5A533F" w:rsidR="005A50F8" w:rsidRPr="00ED2BAC" w:rsidDel="005242E9" w:rsidRDefault="001D6DF0">
      <w:pPr>
        <w:rPr>
          <w:del w:id="433" w:author="Олег Лайновский" w:date="2024-09-29T16:36:00Z"/>
          <w:rFonts w:ascii="Times New Roman" w:hAnsi="Times New Roman" w:cs="Times New Roman"/>
          <w:sz w:val="28"/>
          <w:szCs w:val="28"/>
          <w:rPrChange w:id="434" w:author="Admin" w:date="2024-09-30T01:18:00Z">
            <w:rPr>
              <w:del w:id="435" w:author="Олег Лайновский" w:date="2024-09-29T16:36:00Z"/>
            </w:rPr>
          </w:rPrChange>
        </w:rPr>
      </w:pPr>
      <w:del w:id="436" w:author="Олег Лайновский" w:date="2024-09-29T16:36:00Z">
        <w:r w:rsidRPr="00ED2BAC" w:rsidDel="005242E9">
          <w:rPr>
            <w:rFonts w:ascii="Times New Roman" w:hAnsi="Times New Roman" w:cs="Times New Roman"/>
            <w:sz w:val="28"/>
            <w:szCs w:val="28"/>
            <w:rPrChange w:id="437" w:author="Admin" w:date="2024-09-30T01:18:00Z">
              <w:rPr/>
            </w:rPrChange>
          </w:rPr>
          <w:delText xml:space="preserve">Удалили файл </w:delText>
        </w:r>
      </w:del>
    </w:p>
    <w:p w14:paraId="6EEF65BE" w14:textId="02B00DF9" w:rsidR="003A3BFF" w:rsidRPr="00ED2BAC" w:rsidDel="005242E9" w:rsidRDefault="003A3BFF" w:rsidP="003A3BFF">
      <w:pPr>
        <w:rPr>
          <w:del w:id="438" w:author="Олег Лайновский" w:date="2024-09-29T16:36:00Z"/>
          <w:rFonts w:ascii="Times New Roman" w:hAnsi="Times New Roman" w:cs="Times New Roman"/>
          <w:sz w:val="28"/>
          <w:szCs w:val="28"/>
          <w:rPrChange w:id="439" w:author="Admin" w:date="2024-09-30T01:18:00Z">
            <w:rPr>
              <w:del w:id="440" w:author="Олег Лайновский" w:date="2024-09-29T16:36:00Z"/>
            </w:rPr>
          </w:rPrChange>
        </w:rPr>
      </w:pPr>
      <w:del w:id="441" w:author="Олег Лайновский" w:date="2024-09-29T16:36:00Z">
        <w:r w:rsidRPr="00ED2BAC" w:rsidDel="005242E9">
          <w:rPr>
            <w:rFonts w:ascii="Times New Roman" w:hAnsi="Times New Roman" w:cs="Times New Roman"/>
            <w:sz w:val="28"/>
            <w:szCs w:val="28"/>
            <w:rPrChange w:id="442" w:author="Admin" w:date="2024-09-30T01:18:00Z">
              <w:rPr/>
            </w:rPrChange>
          </w:rPr>
          <w:delText>2. Для заданных в табл.</w:delText>
        </w:r>
      </w:del>
      <w:del w:id="443" w:author="Олег Лайновский" w:date="2024-09-22T18:43:00Z">
        <w:r w:rsidRPr="00ED2BAC" w:rsidDel="00195878">
          <w:rPr>
            <w:rFonts w:ascii="Times New Roman" w:hAnsi="Times New Roman" w:cs="Times New Roman"/>
            <w:sz w:val="28"/>
            <w:szCs w:val="28"/>
            <w:rPrChange w:id="444" w:author="Admin" w:date="2024-09-30T01:18:00Z">
              <w:rPr/>
            </w:rPrChange>
          </w:rPr>
          <w:delText xml:space="preserve"> 2</w:delText>
        </w:r>
      </w:del>
      <w:del w:id="445" w:author="Олег Лайновский" w:date="2024-09-29T16:36:00Z">
        <w:r w:rsidRPr="00ED2BAC" w:rsidDel="005242E9">
          <w:rPr>
            <w:rFonts w:ascii="Times New Roman" w:hAnsi="Times New Roman" w:cs="Times New Roman"/>
            <w:sz w:val="28"/>
            <w:szCs w:val="28"/>
            <w:rPrChange w:id="446" w:author="Admin" w:date="2024-09-30T01:18:00Z">
              <w:rPr/>
            </w:rPrChange>
          </w:rPr>
          <w:delText xml:space="preserve"> функций состави</w:delText>
        </w:r>
      </w:del>
      <w:del w:id="447" w:author="Олег Лайновский" w:date="2024-09-22T18:43:00Z">
        <w:r w:rsidRPr="00ED2BAC" w:rsidDel="00195878">
          <w:rPr>
            <w:rFonts w:ascii="Times New Roman" w:hAnsi="Times New Roman" w:cs="Times New Roman"/>
            <w:sz w:val="28"/>
            <w:szCs w:val="28"/>
            <w:rPrChange w:id="448" w:author="Admin" w:date="2024-09-30T01:18:00Z">
              <w:rPr/>
            </w:rPrChange>
          </w:rPr>
          <w:delText>ть</w:delText>
        </w:r>
      </w:del>
      <w:del w:id="449" w:author="Олег Лайновский" w:date="2024-09-29T16:36:00Z">
        <w:r w:rsidRPr="00ED2BAC" w:rsidDel="005242E9">
          <w:rPr>
            <w:rFonts w:ascii="Times New Roman" w:hAnsi="Times New Roman" w:cs="Times New Roman"/>
            <w:sz w:val="28"/>
            <w:szCs w:val="28"/>
            <w:rPrChange w:id="450" w:author="Admin" w:date="2024-09-30T01:18:00Z">
              <w:rPr/>
            </w:rPrChange>
          </w:rPr>
          <w:delText xml:space="preserve"> формулы, осуществи</w:delText>
        </w:r>
      </w:del>
      <w:del w:id="451" w:author="Олег Лайновский" w:date="2024-09-22T18:43:00Z">
        <w:r w:rsidRPr="00ED2BAC" w:rsidDel="00195878">
          <w:rPr>
            <w:rFonts w:ascii="Times New Roman" w:hAnsi="Times New Roman" w:cs="Times New Roman"/>
            <w:sz w:val="28"/>
            <w:szCs w:val="28"/>
            <w:rPrChange w:id="452" w:author="Admin" w:date="2024-09-30T01:18:00Z">
              <w:rPr/>
            </w:rPrChange>
          </w:rPr>
          <w:delText>ть</w:delText>
        </w:r>
      </w:del>
      <w:del w:id="453" w:author="Олег Лайновский" w:date="2024-09-29T16:36:00Z">
        <w:r w:rsidRPr="00ED2BAC" w:rsidDel="005242E9">
          <w:rPr>
            <w:rFonts w:ascii="Times New Roman" w:hAnsi="Times New Roman" w:cs="Times New Roman"/>
            <w:sz w:val="28"/>
            <w:szCs w:val="28"/>
            <w:rPrChange w:id="454" w:author="Admin" w:date="2024-09-30T01:18:00Z">
              <w:rPr/>
            </w:rPrChange>
          </w:rPr>
          <w:delText xml:space="preserve"> минимизацию с помощью диаграмм Вейча и синтезирова</w:delText>
        </w:r>
      </w:del>
      <w:del w:id="455" w:author="Олег Лайновский" w:date="2024-09-22T18:43:00Z">
        <w:r w:rsidRPr="00ED2BAC" w:rsidDel="00195878">
          <w:rPr>
            <w:rFonts w:ascii="Times New Roman" w:hAnsi="Times New Roman" w:cs="Times New Roman"/>
            <w:sz w:val="28"/>
            <w:szCs w:val="28"/>
            <w:rPrChange w:id="456" w:author="Admin" w:date="2024-09-30T01:18:00Z">
              <w:rPr/>
            </w:rPrChange>
          </w:rPr>
          <w:delText>ть</w:delText>
        </w:r>
      </w:del>
      <w:del w:id="457" w:author="Олег Лайновский" w:date="2024-09-29T16:36:00Z">
        <w:r w:rsidRPr="00ED2BAC" w:rsidDel="005242E9">
          <w:rPr>
            <w:rFonts w:ascii="Times New Roman" w:hAnsi="Times New Roman" w:cs="Times New Roman"/>
            <w:sz w:val="28"/>
            <w:szCs w:val="28"/>
            <w:rPrChange w:id="458" w:author="Admin" w:date="2024-09-30T01:18:00Z">
              <w:rPr/>
            </w:rPrChange>
          </w:rPr>
          <w:delText xml:space="preserve"> схему. Функции задаются номерами тех наборов, на которых функции равны единице.</w:delText>
        </w:r>
      </w:del>
    </w:p>
    <w:p w14:paraId="18AEE94B" w14:textId="14DEA127" w:rsidR="00B5227F" w:rsidRPr="00ED2BAC" w:rsidDel="005242E9" w:rsidRDefault="00B5227F">
      <w:pPr>
        <w:rPr>
          <w:ins w:id="459" w:author="Студент" w:date="2024-09-16T12:14:00Z"/>
          <w:del w:id="460" w:author="Олег Лайновский" w:date="2024-09-29T16:36:00Z"/>
          <w:rFonts w:ascii="Times New Roman" w:hAnsi="Times New Roman" w:cs="Times New Roman"/>
          <w:sz w:val="28"/>
          <w:szCs w:val="28"/>
          <w:rPrChange w:id="461" w:author="Admin" w:date="2024-09-30T01:18:00Z">
            <w:rPr>
              <w:ins w:id="462" w:author="Студент" w:date="2024-09-16T12:14:00Z"/>
              <w:del w:id="463" w:author="Олег Лайновский" w:date="2024-09-29T16:36:00Z"/>
            </w:rPr>
          </w:rPrChange>
        </w:rPr>
      </w:pPr>
    </w:p>
    <w:p w14:paraId="0BBA5AD3" w14:textId="1B75C6F9" w:rsidR="00A27D37" w:rsidRPr="00ED2BAC" w:rsidDel="005242E9" w:rsidRDefault="00A27D37" w:rsidP="0000158D">
      <w:pPr>
        <w:rPr>
          <w:ins w:id="464" w:author="Студент" w:date="2024-09-16T12:15:00Z"/>
          <w:del w:id="465" w:author="Олег Лайновский" w:date="2024-09-29T16:36:00Z"/>
          <w:rFonts w:ascii="Times New Roman" w:hAnsi="Times New Roman" w:cs="Times New Roman"/>
          <w:sz w:val="28"/>
          <w:szCs w:val="28"/>
          <w:rPrChange w:id="466" w:author="Admin" w:date="2024-09-30T01:18:00Z">
            <w:rPr>
              <w:ins w:id="467" w:author="Студент" w:date="2024-09-16T12:15:00Z"/>
              <w:del w:id="468" w:author="Олег Лайновский" w:date="2024-09-29T16:36:00Z"/>
            </w:rPr>
          </w:rPrChange>
        </w:rPr>
      </w:pPr>
      <w:ins w:id="469" w:author="Студент" w:date="2024-09-16T12:14:00Z">
        <w:del w:id="470" w:author="Олег Лайновский" w:date="2024-09-29T16:36:00Z">
          <w:r w:rsidRPr="00ED2BAC" w:rsidDel="005242E9">
            <w:rPr>
              <w:rFonts w:ascii="Times New Roman" w:hAnsi="Times New Roman" w:cs="Times New Roman"/>
              <w:sz w:val="28"/>
              <w:szCs w:val="28"/>
              <w:rPrChange w:id="471" w:author="Admin" w:date="2024-09-30T01:18:00Z">
                <w:rPr>
                  <w:lang w:val="en-US"/>
                </w:rPr>
              </w:rPrChange>
            </w:rPr>
            <w:delText xml:space="preserve">4 </w:delText>
          </w:r>
        </w:del>
        <w:del w:id="472" w:author="Олег Лайновский" w:date="2024-09-22T18:45:00Z">
          <w:r w:rsidRPr="00ED2BAC" w:rsidDel="0000158D">
            <w:rPr>
              <w:rFonts w:ascii="Times New Roman" w:hAnsi="Times New Roman" w:cs="Times New Roman"/>
              <w:sz w:val="28"/>
              <w:szCs w:val="28"/>
              <w:rPrChange w:id="473" w:author="Admin" w:date="2024-09-30T01:18:00Z">
                <w:rPr/>
              </w:rPrChange>
            </w:rPr>
            <w:delText>Одноразрядный мультиплексор на два входа</w:delText>
          </w:r>
        </w:del>
      </w:ins>
    </w:p>
    <w:p w14:paraId="1504E7F0" w14:textId="7AE4DB69" w:rsidR="00A27D37" w:rsidRPr="00ED2BAC" w:rsidDel="005242E9" w:rsidRDefault="00A27D37">
      <w:pPr>
        <w:rPr>
          <w:ins w:id="474" w:author="Студент" w:date="2024-09-16T12:14:00Z"/>
          <w:del w:id="475" w:author="Олег Лайновский" w:date="2024-09-29T16:36:00Z"/>
          <w:rFonts w:ascii="Times New Roman" w:hAnsi="Times New Roman" w:cs="Times New Roman"/>
          <w:sz w:val="28"/>
          <w:szCs w:val="28"/>
          <w:rPrChange w:id="476" w:author="Admin" w:date="2024-09-30T01:18:00Z">
            <w:rPr>
              <w:ins w:id="477" w:author="Студент" w:date="2024-09-16T12:14:00Z"/>
              <w:del w:id="478" w:author="Олег Лайновский" w:date="2024-09-29T16:36:00Z"/>
            </w:rPr>
          </w:rPrChange>
        </w:rPr>
      </w:pPr>
      <w:ins w:id="479" w:author="Студент" w:date="2024-09-16T12:15:00Z">
        <w:del w:id="480" w:author="Олег Лайновский" w:date="2024-09-29T16:36:00Z">
          <w:r w:rsidRPr="00ED2BAC" w:rsidDel="005242E9">
            <w:rPr>
              <w:rFonts w:ascii="Times New Roman" w:hAnsi="Times New Roman" w:cs="Times New Roman"/>
              <w:noProof/>
              <w:sz w:val="28"/>
              <w:szCs w:val="28"/>
              <w:lang w:eastAsia="ru-RU"/>
              <w:rPrChange w:id="481" w:author="Admin" w:date="2024-09-30T01:18:00Z">
                <w:rPr>
                  <w:noProof/>
                  <w:lang w:eastAsia="ru-RU"/>
                </w:rPr>
              </w:rPrChange>
            </w:rPr>
            <w:drawing>
              <wp:inline distT="0" distB="0" distL="0" distR="0" wp14:anchorId="0C6E7230" wp14:editId="1EAC39D3">
                <wp:extent cx="5940425" cy="1817370"/>
                <wp:effectExtent l="0" t="0" r="317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1817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ins>
    </w:p>
    <w:p w14:paraId="72D00D39" w14:textId="73B50E6B" w:rsidR="007169AA" w:rsidRPr="00ED2BAC" w:rsidRDefault="00A27D37">
      <w:pPr>
        <w:rPr>
          <w:ins w:id="482" w:author="Олег Лайновский" w:date="2024-09-29T17:17:00Z"/>
          <w:rFonts w:ascii="Times New Roman" w:hAnsi="Times New Roman" w:cs="Times New Roman"/>
          <w:bCs/>
          <w:sz w:val="28"/>
          <w:szCs w:val="28"/>
          <w:lang w:val="en-US"/>
          <w:rPrChange w:id="483" w:author="Admin" w:date="2024-09-30T01:18:00Z">
            <w:rPr>
              <w:ins w:id="484" w:author="Олег Лайновский" w:date="2024-09-29T17:17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</w:pPr>
      <w:ins w:id="485" w:author="Студент" w:date="2024-09-16T12:14:00Z">
        <w:del w:id="486" w:author="Олег Лайновский" w:date="2024-09-29T16:36:00Z">
          <w:r w:rsidRPr="00ED2BAC" w:rsidDel="005242E9">
            <w:rPr>
              <w:rFonts w:ascii="Times New Roman" w:hAnsi="Times New Roman" w:cs="Times New Roman"/>
              <w:noProof/>
              <w:sz w:val="28"/>
              <w:szCs w:val="28"/>
              <w:lang w:eastAsia="ru-RU"/>
              <w:rPrChange w:id="487" w:author="Admin" w:date="2024-09-30T01:18:00Z">
                <w:rPr>
                  <w:noProof/>
                  <w:lang w:eastAsia="ru-RU"/>
                </w:rPr>
              </w:rPrChange>
            </w:rPr>
            <w:drawing>
              <wp:inline distT="0" distB="0" distL="0" distR="0" wp14:anchorId="21A9EFC5" wp14:editId="30FA7FC8">
                <wp:extent cx="5940425" cy="735965"/>
                <wp:effectExtent l="0" t="0" r="3175" b="6985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735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ins>
      <w:ins w:id="488" w:author="Олег Лайновский" w:date="2024-09-29T17:17:00Z">
        <w:r w:rsidR="00577FCC" w:rsidRPr="00ED2BAC">
          <w:rPr>
            <w:rFonts w:ascii="Times New Roman" w:hAnsi="Times New Roman" w:cs="Times New Roman"/>
            <w:bCs/>
            <w:sz w:val="28"/>
            <w:szCs w:val="28"/>
            <w:lang w:val="en-US"/>
            <w:rPrChange w:id="489" w:author="Admin" w:date="2024-09-30T01:18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1.3</w:t>
        </w:r>
      </w:ins>
      <w:ins w:id="490" w:author="Студент" w:date="2024-09-23T12:25:00Z">
        <w:del w:id="491" w:author="Олег Лайновский" w:date="2024-09-29T17:17:00Z">
          <w:r w:rsidR="007169AA" w:rsidRPr="00ED2BAC" w:rsidDel="00577FCC">
            <w:rPr>
              <w:rFonts w:ascii="Times New Roman" w:hAnsi="Times New Roman" w:cs="Times New Roman"/>
              <w:bCs/>
              <w:sz w:val="28"/>
              <w:szCs w:val="28"/>
              <w:lang w:val="en-US"/>
              <w:rPrChange w:id="492" w:author="Admin" w:date="2024-09-30T01:18:00Z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</w:rPrChange>
            </w:rPr>
            <w:br w:type="page"/>
          </w:r>
        </w:del>
      </w:ins>
    </w:p>
    <w:p w14:paraId="274570B4" w14:textId="77777777" w:rsidR="00577FCC" w:rsidRPr="00ED2BAC" w:rsidRDefault="00577FCC">
      <w:pPr>
        <w:keepNext/>
        <w:spacing w:after="0" w:line="240" w:lineRule="auto"/>
        <w:rPr>
          <w:ins w:id="493" w:author="Олег Лайновский" w:date="2024-09-29T17:17:00Z"/>
          <w:rFonts w:ascii="Consolas" w:hAnsi="Consolas" w:cs="Times New Roman"/>
          <w:sz w:val="20"/>
          <w:szCs w:val="20"/>
          <w:lang w:val="en-US"/>
          <w:rPrChange w:id="494" w:author="Admin" w:date="2024-09-30T01:16:00Z">
            <w:rPr>
              <w:ins w:id="495" w:author="Олег Лайновский" w:date="2024-09-29T17:17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496" w:author="Admin" w:date="2024-09-30T01:16:00Z">
          <w:pPr/>
        </w:pPrChange>
      </w:pPr>
      <w:ins w:id="497" w:author="Олег Лайновский" w:date="2024-09-29T17:17:00Z">
        <w:r w:rsidRPr="00ED2BAC">
          <w:rPr>
            <w:rFonts w:ascii="Consolas" w:hAnsi="Consolas" w:cs="Times New Roman"/>
            <w:sz w:val="20"/>
            <w:szCs w:val="20"/>
            <w:lang w:val="en-US"/>
            <w:rPrChange w:id="498" w:author="Admin" w:date="2024-09-30T01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library IEEE;</w:t>
        </w:r>
      </w:ins>
    </w:p>
    <w:p w14:paraId="2E017465" w14:textId="77777777" w:rsidR="00577FCC" w:rsidRPr="00ED2BAC" w:rsidRDefault="00577FCC">
      <w:pPr>
        <w:keepNext/>
        <w:spacing w:after="0" w:line="240" w:lineRule="auto"/>
        <w:rPr>
          <w:ins w:id="499" w:author="Олег Лайновский" w:date="2024-09-29T17:17:00Z"/>
          <w:rFonts w:ascii="Consolas" w:hAnsi="Consolas" w:cs="Times New Roman"/>
          <w:sz w:val="20"/>
          <w:szCs w:val="20"/>
          <w:lang w:val="en-US"/>
          <w:rPrChange w:id="500" w:author="Admin" w:date="2024-09-30T01:16:00Z">
            <w:rPr>
              <w:ins w:id="501" w:author="Олег Лайновский" w:date="2024-09-29T17:17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502" w:author="Admin" w:date="2024-09-30T01:16:00Z">
          <w:pPr/>
        </w:pPrChange>
      </w:pPr>
      <w:ins w:id="503" w:author="Олег Лайновский" w:date="2024-09-29T17:17:00Z">
        <w:r w:rsidRPr="00ED2BAC">
          <w:rPr>
            <w:rFonts w:ascii="Consolas" w:hAnsi="Consolas" w:cs="Times New Roman"/>
            <w:sz w:val="20"/>
            <w:szCs w:val="20"/>
            <w:lang w:val="en-US"/>
            <w:rPrChange w:id="504" w:author="Admin" w:date="2024-09-30T01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use IEEE.STD_LOGIC_1164.ALL;</w:t>
        </w:r>
      </w:ins>
    </w:p>
    <w:p w14:paraId="08DB19B7" w14:textId="77777777" w:rsidR="00577FCC" w:rsidRPr="00ED2BAC" w:rsidRDefault="00577FCC">
      <w:pPr>
        <w:keepNext/>
        <w:spacing w:after="0" w:line="240" w:lineRule="auto"/>
        <w:rPr>
          <w:ins w:id="505" w:author="Олег Лайновский" w:date="2024-09-29T17:17:00Z"/>
          <w:rFonts w:ascii="Consolas" w:hAnsi="Consolas" w:cs="Times New Roman"/>
          <w:sz w:val="20"/>
          <w:szCs w:val="20"/>
          <w:lang w:val="en-US"/>
          <w:rPrChange w:id="506" w:author="Admin" w:date="2024-09-30T01:16:00Z">
            <w:rPr>
              <w:ins w:id="507" w:author="Олег Лайновский" w:date="2024-09-29T17:17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508" w:author="Admin" w:date="2024-09-30T01:16:00Z">
          <w:pPr/>
        </w:pPrChange>
      </w:pPr>
      <w:ins w:id="509" w:author="Олег Лайновский" w:date="2024-09-29T17:17:00Z">
        <w:r w:rsidRPr="00ED2BAC">
          <w:rPr>
            <w:rFonts w:ascii="Consolas" w:hAnsi="Consolas" w:cs="Times New Roman"/>
            <w:sz w:val="20"/>
            <w:szCs w:val="20"/>
            <w:lang w:val="en-US"/>
            <w:rPrChange w:id="510" w:author="Admin" w:date="2024-09-30T01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use IEEE.STD_LOGIC_ARITH.ALL;</w:t>
        </w:r>
      </w:ins>
    </w:p>
    <w:p w14:paraId="58763ED8" w14:textId="77777777" w:rsidR="00577FCC" w:rsidRPr="00ED2BAC" w:rsidRDefault="00577FCC">
      <w:pPr>
        <w:keepNext/>
        <w:spacing w:after="0" w:line="240" w:lineRule="auto"/>
        <w:rPr>
          <w:ins w:id="511" w:author="Олег Лайновский" w:date="2024-09-29T17:17:00Z"/>
          <w:rFonts w:ascii="Consolas" w:hAnsi="Consolas" w:cs="Times New Roman"/>
          <w:sz w:val="20"/>
          <w:szCs w:val="20"/>
          <w:lang w:val="en-US"/>
          <w:rPrChange w:id="512" w:author="Admin" w:date="2024-09-30T01:16:00Z">
            <w:rPr>
              <w:ins w:id="513" w:author="Олег Лайновский" w:date="2024-09-29T17:17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514" w:author="Admin" w:date="2024-09-30T01:16:00Z">
          <w:pPr/>
        </w:pPrChange>
      </w:pPr>
      <w:ins w:id="515" w:author="Олег Лайновский" w:date="2024-09-29T17:17:00Z">
        <w:r w:rsidRPr="00ED2BAC">
          <w:rPr>
            <w:rFonts w:ascii="Consolas" w:hAnsi="Consolas" w:cs="Times New Roman"/>
            <w:sz w:val="20"/>
            <w:szCs w:val="20"/>
            <w:lang w:val="en-US"/>
            <w:rPrChange w:id="516" w:author="Admin" w:date="2024-09-30T01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use IEEE.STD_LOGIC_UNSIGNED.ALL;</w:t>
        </w:r>
      </w:ins>
    </w:p>
    <w:p w14:paraId="4B55DB9B" w14:textId="77777777" w:rsidR="00577FCC" w:rsidRPr="00ED2BAC" w:rsidRDefault="00577FCC">
      <w:pPr>
        <w:keepNext/>
        <w:spacing w:after="0" w:line="240" w:lineRule="auto"/>
        <w:rPr>
          <w:ins w:id="517" w:author="Олег Лайновский" w:date="2024-09-29T17:17:00Z"/>
          <w:rFonts w:ascii="Consolas" w:hAnsi="Consolas" w:cs="Times New Roman"/>
          <w:sz w:val="20"/>
          <w:szCs w:val="20"/>
          <w:lang w:val="en-US"/>
          <w:rPrChange w:id="518" w:author="Admin" w:date="2024-09-30T01:16:00Z">
            <w:rPr>
              <w:ins w:id="519" w:author="Олег Лайновский" w:date="2024-09-29T17:17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520" w:author="Admin" w:date="2024-09-30T01:16:00Z">
          <w:pPr/>
        </w:pPrChange>
      </w:pPr>
    </w:p>
    <w:p w14:paraId="37D69BCE" w14:textId="77777777" w:rsidR="00577FCC" w:rsidRPr="00ED2BAC" w:rsidRDefault="00577FCC">
      <w:pPr>
        <w:keepNext/>
        <w:spacing w:after="0" w:line="240" w:lineRule="auto"/>
        <w:rPr>
          <w:ins w:id="521" w:author="Олег Лайновский" w:date="2024-09-29T17:17:00Z"/>
          <w:rFonts w:ascii="Consolas" w:hAnsi="Consolas" w:cs="Times New Roman"/>
          <w:sz w:val="20"/>
          <w:szCs w:val="20"/>
          <w:lang w:val="en-US"/>
          <w:rPrChange w:id="522" w:author="Admin" w:date="2024-09-30T01:16:00Z">
            <w:rPr>
              <w:ins w:id="523" w:author="Олег Лайновский" w:date="2024-09-29T17:17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524" w:author="Admin" w:date="2024-09-30T01:16:00Z">
          <w:pPr/>
        </w:pPrChange>
      </w:pPr>
      <w:ins w:id="525" w:author="Олег Лайновский" w:date="2024-09-29T17:17:00Z">
        <w:r w:rsidRPr="00ED2BAC">
          <w:rPr>
            <w:rFonts w:ascii="Consolas" w:hAnsi="Consolas" w:cs="Times New Roman"/>
            <w:sz w:val="20"/>
            <w:szCs w:val="20"/>
            <w:lang w:val="en-US"/>
            <w:rPrChange w:id="526" w:author="Admin" w:date="2024-09-30T01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entity list13 is</w:t>
        </w:r>
      </w:ins>
    </w:p>
    <w:p w14:paraId="3F240727" w14:textId="77777777" w:rsidR="00577FCC" w:rsidRPr="00ED2BAC" w:rsidRDefault="00577FCC">
      <w:pPr>
        <w:keepNext/>
        <w:spacing w:after="0" w:line="240" w:lineRule="auto"/>
        <w:rPr>
          <w:ins w:id="527" w:author="Олег Лайновский" w:date="2024-09-29T17:17:00Z"/>
          <w:rFonts w:ascii="Consolas" w:hAnsi="Consolas" w:cs="Times New Roman"/>
          <w:sz w:val="20"/>
          <w:szCs w:val="20"/>
          <w:lang w:val="en-US"/>
          <w:rPrChange w:id="528" w:author="Admin" w:date="2024-09-30T01:16:00Z">
            <w:rPr>
              <w:ins w:id="529" w:author="Олег Лайновский" w:date="2024-09-29T17:17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530" w:author="Admin" w:date="2024-09-30T01:16:00Z">
          <w:pPr/>
        </w:pPrChange>
      </w:pPr>
      <w:ins w:id="531" w:author="Олег Лайновский" w:date="2024-09-29T17:17:00Z">
        <w:r w:rsidRPr="00ED2BAC">
          <w:rPr>
            <w:rFonts w:ascii="Consolas" w:hAnsi="Consolas" w:cs="Times New Roman"/>
            <w:sz w:val="20"/>
            <w:szCs w:val="20"/>
            <w:lang w:val="en-US"/>
            <w:rPrChange w:id="532" w:author="Admin" w:date="2024-09-30T01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    Port (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533" w:author="Admin" w:date="2024-09-30T01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clk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534" w:author="Admin" w:date="2024-09-30T01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, x1, x2, x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535" w:author="Admin" w:date="2024-09-30T01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3 :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536" w:author="Admin" w:date="2024-09-30T01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 in  STD_LOGIC; </w:t>
        </w:r>
      </w:ins>
    </w:p>
    <w:p w14:paraId="64332A6C" w14:textId="77777777" w:rsidR="00577FCC" w:rsidRPr="00ED2BAC" w:rsidRDefault="00577FCC">
      <w:pPr>
        <w:keepNext/>
        <w:spacing w:after="0" w:line="240" w:lineRule="auto"/>
        <w:rPr>
          <w:ins w:id="537" w:author="Олег Лайновский" w:date="2024-09-29T17:17:00Z"/>
          <w:rFonts w:ascii="Consolas" w:hAnsi="Consolas" w:cs="Times New Roman"/>
          <w:sz w:val="20"/>
          <w:szCs w:val="20"/>
          <w:lang w:val="en-US"/>
          <w:rPrChange w:id="538" w:author="Admin" w:date="2024-09-30T01:16:00Z">
            <w:rPr>
              <w:ins w:id="539" w:author="Олег Лайновский" w:date="2024-09-29T17:17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540" w:author="Admin" w:date="2024-09-30T01:16:00Z">
          <w:pPr/>
        </w:pPrChange>
      </w:pPr>
      <w:ins w:id="541" w:author="Олег Лайновский" w:date="2024-09-29T17:17:00Z">
        <w:r w:rsidRPr="00ED2BAC">
          <w:rPr>
            <w:rFonts w:ascii="Consolas" w:hAnsi="Consolas" w:cs="Times New Roman"/>
            <w:sz w:val="20"/>
            <w:szCs w:val="20"/>
            <w:lang w:val="en-US"/>
            <w:rPrChange w:id="542" w:author="Admin" w:date="2024-09-30T01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         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543" w:author="Admin" w:date="2024-09-30T01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y :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544" w:author="Admin" w:date="2024-09-30T01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 out  STD_LOGIC);</w:t>
        </w:r>
      </w:ins>
    </w:p>
    <w:p w14:paraId="19EF6779" w14:textId="77777777" w:rsidR="00577FCC" w:rsidRPr="00ED2BAC" w:rsidRDefault="00577FCC">
      <w:pPr>
        <w:keepNext/>
        <w:spacing w:after="0" w:line="240" w:lineRule="auto"/>
        <w:rPr>
          <w:ins w:id="545" w:author="Олег Лайновский" w:date="2024-09-29T17:17:00Z"/>
          <w:rFonts w:ascii="Consolas" w:hAnsi="Consolas" w:cs="Times New Roman"/>
          <w:sz w:val="20"/>
          <w:szCs w:val="20"/>
          <w:lang w:val="en-US"/>
          <w:rPrChange w:id="546" w:author="Admin" w:date="2024-09-30T01:16:00Z">
            <w:rPr>
              <w:ins w:id="547" w:author="Олег Лайновский" w:date="2024-09-29T17:17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548" w:author="Admin" w:date="2024-09-30T01:16:00Z">
          <w:pPr/>
        </w:pPrChange>
      </w:pPr>
    </w:p>
    <w:p w14:paraId="10615890" w14:textId="77777777" w:rsidR="00577FCC" w:rsidRPr="00ED2BAC" w:rsidRDefault="00577FCC">
      <w:pPr>
        <w:keepNext/>
        <w:spacing w:after="0" w:line="240" w:lineRule="auto"/>
        <w:rPr>
          <w:ins w:id="549" w:author="Олег Лайновский" w:date="2024-09-29T17:17:00Z"/>
          <w:rFonts w:ascii="Consolas" w:hAnsi="Consolas" w:cs="Times New Roman"/>
          <w:sz w:val="20"/>
          <w:szCs w:val="20"/>
          <w:lang w:val="en-US"/>
          <w:rPrChange w:id="550" w:author="Admin" w:date="2024-09-30T01:16:00Z">
            <w:rPr>
              <w:ins w:id="551" w:author="Олег Лайновский" w:date="2024-09-29T17:17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552" w:author="Admin" w:date="2024-09-30T01:16:00Z">
          <w:pPr/>
        </w:pPrChange>
      </w:pPr>
      <w:ins w:id="553" w:author="Олег Лайновский" w:date="2024-09-29T17:17:00Z">
        <w:r w:rsidRPr="00ED2BAC">
          <w:rPr>
            <w:rFonts w:ascii="Consolas" w:hAnsi="Consolas" w:cs="Times New Roman"/>
            <w:sz w:val="20"/>
            <w:szCs w:val="20"/>
            <w:lang w:val="en-US"/>
            <w:rPrChange w:id="554" w:author="Admin" w:date="2024-09-30T01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end list13;</w:t>
        </w:r>
      </w:ins>
    </w:p>
    <w:p w14:paraId="018F4A5B" w14:textId="77777777" w:rsidR="00577FCC" w:rsidRPr="00ED2BAC" w:rsidRDefault="00577FCC">
      <w:pPr>
        <w:keepNext/>
        <w:spacing w:after="0" w:line="240" w:lineRule="auto"/>
        <w:rPr>
          <w:ins w:id="555" w:author="Олег Лайновский" w:date="2024-09-29T17:17:00Z"/>
          <w:rFonts w:ascii="Consolas" w:hAnsi="Consolas" w:cs="Times New Roman"/>
          <w:sz w:val="20"/>
          <w:szCs w:val="20"/>
          <w:lang w:val="en-US"/>
          <w:rPrChange w:id="556" w:author="Admin" w:date="2024-09-30T01:16:00Z">
            <w:rPr>
              <w:ins w:id="557" w:author="Олег Лайновский" w:date="2024-09-29T17:17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558" w:author="Admin" w:date="2024-09-30T01:16:00Z">
          <w:pPr/>
        </w:pPrChange>
      </w:pPr>
    </w:p>
    <w:p w14:paraId="712447D1" w14:textId="77777777" w:rsidR="00577FCC" w:rsidRPr="00ED2BAC" w:rsidRDefault="00577FCC">
      <w:pPr>
        <w:keepNext/>
        <w:spacing w:after="0" w:line="240" w:lineRule="auto"/>
        <w:rPr>
          <w:ins w:id="559" w:author="Олег Лайновский" w:date="2024-09-29T17:17:00Z"/>
          <w:rFonts w:ascii="Consolas" w:hAnsi="Consolas" w:cs="Times New Roman"/>
          <w:sz w:val="20"/>
          <w:szCs w:val="20"/>
          <w:lang w:val="en-US"/>
          <w:rPrChange w:id="560" w:author="Admin" w:date="2024-09-30T01:16:00Z">
            <w:rPr>
              <w:ins w:id="561" w:author="Олег Лайновский" w:date="2024-09-29T17:17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562" w:author="Admin" w:date="2024-09-30T01:16:00Z">
          <w:pPr/>
        </w:pPrChange>
      </w:pPr>
      <w:ins w:id="563" w:author="Олег Лайновский" w:date="2024-09-29T17:17:00Z">
        <w:r w:rsidRPr="00ED2BAC">
          <w:rPr>
            <w:rFonts w:ascii="Consolas" w:hAnsi="Consolas" w:cs="Times New Roman"/>
            <w:sz w:val="20"/>
            <w:szCs w:val="20"/>
            <w:lang w:val="en-US"/>
            <w:rPrChange w:id="564" w:author="Admin" w:date="2024-09-30T01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architecture Behavioral of list13 is</w:t>
        </w:r>
      </w:ins>
    </w:p>
    <w:p w14:paraId="17E41710" w14:textId="77777777" w:rsidR="00577FCC" w:rsidRPr="00ED2BAC" w:rsidRDefault="00577FCC">
      <w:pPr>
        <w:keepNext/>
        <w:spacing w:after="0" w:line="240" w:lineRule="auto"/>
        <w:rPr>
          <w:ins w:id="565" w:author="Олег Лайновский" w:date="2024-09-29T17:17:00Z"/>
          <w:rFonts w:ascii="Consolas" w:hAnsi="Consolas" w:cs="Times New Roman"/>
          <w:sz w:val="20"/>
          <w:szCs w:val="20"/>
          <w:lang w:val="en-US"/>
          <w:rPrChange w:id="566" w:author="Admin" w:date="2024-09-30T01:16:00Z">
            <w:rPr>
              <w:ins w:id="567" w:author="Олег Лайновский" w:date="2024-09-29T17:17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568" w:author="Admin" w:date="2024-09-30T01:16:00Z">
          <w:pPr/>
        </w:pPrChange>
      </w:pPr>
      <w:ins w:id="569" w:author="Олег Лайновский" w:date="2024-09-29T17:17:00Z">
        <w:r w:rsidRPr="00ED2BAC">
          <w:rPr>
            <w:rFonts w:ascii="Consolas" w:hAnsi="Consolas" w:cs="Times New Roman"/>
            <w:sz w:val="20"/>
            <w:szCs w:val="20"/>
            <w:lang w:val="en-US"/>
            <w:rPrChange w:id="570" w:author="Admin" w:date="2024-09-30T01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signal z1, z2, z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571" w:author="Admin" w:date="2024-09-30T01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3 :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572" w:author="Admin" w:date="2024-09-30T01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 STD_LOGIC;</w:t>
        </w:r>
      </w:ins>
    </w:p>
    <w:p w14:paraId="245582AD" w14:textId="77777777" w:rsidR="00577FCC" w:rsidRPr="00ED2BAC" w:rsidRDefault="00577FCC">
      <w:pPr>
        <w:keepNext/>
        <w:spacing w:after="0" w:line="240" w:lineRule="auto"/>
        <w:rPr>
          <w:ins w:id="573" w:author="Олег Лайновский" w:date="2024-09-29T17:17:00Z"/>
          <w:rFonts w:ascii="Consolas" w:hAnsi="Consolas" w:cs="Times New Roman"/>
          <w:sz w:val="20"/>
          <w:szCs w:val="20"/>
          <w:lang w:val="en-US"/>
          <w:rPrChange w:id="574" w:author="Admin" w:date="2024-09-30T01:16:00Z">
            <w:rPr>
              <w:ins w:id="575" w:author="Олег Лайновский" w:date="2024-09-29T17:17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576" w:author="Admin" w:date="2024-09-30T01:16:00Z">
          <w:pPr/>
        </w:pPrChange>
      </w:pPr>
      <w:ins w:id="577" w:author="Олег Лайновский" w:date="2024-09-29T17:17:00Z">
        <w:r w:rsidRPr="00ED2BAC">
          <w:rPr>
            <w:rFonts w:ascii="Consolas" w:hAnsi="Consolas" w:cs="Times New Roman"/>
            <w:sz w:val="20"/>
            <w:szCs w:val="20"/>
            <w:lang w:val="en-US"/>
            <w:rPrChange w:id="578" w:author="Admin" w:date="2024-09-30T01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begin</w:t>
        </w:r>
      </w:ins>
    </w:p>
    <w:p w14:paraId="7F82F3B8" w14:textId="77777777" w:rsidR="00577FCC" w:rsidRPr="00ED2BAC" w:rsidRDefault="00577FCC">
      <w:pPr>
        <w:keepNext/>
        <w:spacing w:after="0" w:line="240" w:lineRule="auto"/>
        <w:rPr>
          <w:ins w:id="579" w:author="Олег Лайновский" w:date="2024-09-29T17:17:00Z"/>
          <w:rFonts w:ascii="Consolas" w:hAnsi="Consolas" w:cs="Times New Roman"/>
          <w:sz w:val="20"/>
          <w:szCs w:val="20"/>
          <w:lang w:val="en-US"/>
          <w:rPrChange w:id="580" w:author="Admin" w:date="2024-09-30T01:16:00Z">
            <w:rPr>
              <w:ins w:id="581" w:author="Олег Лайновский" w:date="2024-09-29T17:17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582" w:author="Admin" w:date="2024-09-30T01:16:00Z">
          <w:pPr/>
        </w:pPrChange>
      </w:pPr>
      <w:ins w:id="583" w:author="Олег Лайновский" w:date="2024-09-29T17:17:00Z">
        <w:r w:rsidRPr="00ED2BAC">
          <w:rPr>
            <w:rFonts w:ascii="Consolas" w:hAnsi="Consolas" w:cs="Times New Roman"/>
            <w:sz w:val="20"/>
            <w:szCs w:val="20"/>
            <w:lang w:val="en-US"/>
            <w:rPrChange w:id="584" w:author="Admin" w:date="2024-09-30T01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process (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585" w:author="Admin" w:date="2024-09-30T01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clk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586" w:author="Admin" w:date="2024-09-30T01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) begin     </w:t>
        </w:r>
      </w:ins>
    </w:p>
    <w:p w14:paraId="5DCCE7FB" w14:textId="77777777" w:rsidR="00577FCC" w:rsidRPr="00ED2BAC" w:rsidRDefault="00577FCC">
      <w:pPr>
        <w:keepNext/>
        <w:spacing w:after="0" w:line="240" w:lineRule="auto"/>
        <w:rPr>
          <w:ins w:id="587" w:author="Олег Лайновский" w:date="2024-09-29T17:17:00Z"/>
          <w:rFonts w:ascii="Consolas" w:hAnsi="Consolas" w:cs="Times New Roman"/>
          <w:sz w:val="20"/>
          <w:szCs w:val="20"/>
          <w:lang w:val="en-US"/>
          <w:rPrChange w:id="588" w:author="Admin" w:date="2024-09-30T01:16:00Z">
            <w:rPr>
              <w:ins w:id="589" w:author="Олег Лайновский" w:date="2024-09-29T17:17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590" w:author="Admin" w:date="2024-09-30T01:16:00Z">
          <w:pPr/>
        </w:pPrChange>
      </w:pPr>
      <w:ins w:id="591" w:author="Олег Лайновский" w:date="2024-09-29T17:17:00Z">
        <w:r w:rsidRPr="00ED2BAC">
          <w:rPr>
            <w:rFonts w:ascii="Consolas" w:hAnsi="Consolas" w:cs="Times New Roman"/>
            <w:sz w:val="20"/>
            <w:szCs w:val="20"/>
            <w:lang w:val="en-US"/>
            <w:rPrChange w:id="592" w:author="Admin" w:date="2024-09-30T01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  if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593" w:author="Admin" w:date="2024-09-30T01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clk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594" w:author="Admin" w:date="2024-09-30T01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='1' and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595" w:author="Admin" w:date="2024-09-30T01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clk'event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596" w:author="Admin" w:date="2024-09-30T01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 then</w:t>
        </w:r>
      </w:ins>
    </w:p>
    <w:p w14:paraId="18EC780E" w14:textId="77777777" w:rsidR="00577FCC" w:rsidRPr="00ED2BAC" w:rsidRDefault="00577FCC">
      <w:pPr>
        <w:keepNext/>
        <w:spacing w:after="0" w:line="240" w:lineRule="auto"/>
        <w:rPr>
          <w:ins w:id="597" w:author="Олег Лайновский" w:date="2024-09-29T17:17:00Z"/>
          <w:rFonts w:ascii="Consolas" w:hAnsi="Consolas" w:cs="Times New Roman"/>
          <w:sz w:val="20"/>
          <w:szCs w:val="20"/>
          <w:lang w:val="en-US"/>
          <w:rPrChange w:id="598" w:author="Admin" w:date="2024-09-30T01:16:00Z">
            <w:rPr>
              <w:ins w:id="599" w:author="Олег Лайновский" w:date="2024-09-29T17:17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600" w:author="Admin" w:date="2024-09-30T01:16:00Z">
          <w:pPr/>
        </w:pPrChange>
      </w:pPr>
      <w:ins w:id="601" w:author="Олег Лайновский" w:date="2024-09-29T17:17:00Z">
        <w:r w:rsidRPr="00ED2BAC">
          <w:rPr>
            <w:rFonts w:ascii="Consolas" w:hAnsi="Consolas" w:cs="Times New Roman"/>
            <w:sz w:val="20"/>
            <w:szCs w:val="20"/>
            <w:lang w:val="en-US"/>
            <w:rPrChange w:id="602" w:author="Admin" w:date="2024-09-30T01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ab/>
          <w:t xml:space="preserve">  z1 &lt;= x1; z2 &lt;= x2; z3 &lt;= x3;</w:t>
        </w:r>
      </w:ins>
    </w:p>
    <w:p w14:paraId="42C66BD4" w14:textId="77777777" w:rsidR="00577FCC" w:rsidRPr="00ED2BAC" w:rsidRDefault="00577FCC">
      <w:pPr>
        <w:keepNext/>
        <w:spacing w:after="0" w:line="240" w:lineRule="auto"/>
        <w:rPr>
          <w:ins w:id="603" w:author="Олег Лайновский" w:date="2024-09-29T17:17:00Z"/>
          <w:rFonts w:ascii="Consolas" w:hAnsi="Consolas" w:cs="Times New Roman"/>
          <w:sz w:val="20"/>
          <w:szCs w:val="20"/>
          <w:lang w:val="en-US"/>
          <w:rPrChange w:id="604" w:author="Admin" w:date="2024-09-30T01:16:00Z">
            <w:rPr>
              <w:ins w:id="605" w:author="Олег Лайновский" w:date="2024-09-29T17:17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606" w:author="Admin" w:date="2024-09-30T01:16:00Z">
          <w:pPr/>
        </w:pPrChange>
      </w:pPr>
      <w:ins w:id="607" w:author="Олег Лайновский" w:date="2024-09-29T17:17:00Z">
        <w:r w:rsidRPr="00ED2BAC">
          <w:rPr>
            <w:rFonts w:ascii="Consolas" w:hAnsi="Consolas" w:cs="Times New Roman"/>
            <w:sz w:val="20"/>
            <w:szCs w:val="20"/>
            <w:lang w:val="en-US"/>
            <w:rPrChange w:id="608" w:author="Admin" w:date="2024-09-30T01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     y &lt;= ((not z1) and (not z2)) or (z1 and z2 and (not z3)) or ((not z1) and z2 and (not z3));</w:t>
        </w:r>
      </w:ins>
    </w:p>
    <w:p w14:paraId="51238D70" w14:textId="77777777" w:rsidR="00577FCC" w:rsidRPr="00ED2BAC" w:rsidRDefault="00577FCC">
      <w:pPr>
        <w:keepNext/>
        <w:spacing w:after="0" w:line="240" w:lineRule="auto"/>
        <w:rPr>
          <w:ins w:id="609" w:author="Олег Лайновский" w:date="2024-09-29T17:17:00Z"/>
          <w:rFonts w:ascii="Consolas" w:hAnsi="Consolas" w:cs="Times New Roman"/>
          <w:sz w:val="20"/>
          <w:szCs w:val="20"/>
          <w:lang w:val="en-US"/>
          <w:rPrChange w:id="610" w:author="Admin" w:date="2024-09-30T01:16:00Z">
            <w:rPr>
              <w:ins w:id="611" w:author="Олег Лайновский" w:date="2024-09-29T17:17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612" w:author="Admin" w:date="2024-09-30T01:16:00Z">
          <w:pPr/>
        </w:pPrChange>
      </w:pPr>
      <w:ins w:id="613" w:author="Олег Лайновский" w:date="2024-09-29T17:17:00Z">
        <w:r w:rsidRPr="00ED2BAC">
          <w:rPr>
            <w:rFonts w:ascii="Consolas" w:hAnsi="Consolas" w:cs="Times New Roman"/>
            <w:sz w:val="20"/>
            <w:szCs w:val="20"/>
            <w:lang w:val="en-US"/>
            <w:rPrChange w:id="614" w:author="Admin" w:date="2024-09-30T01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  end if; </w:t>
        </w:r>
      </w:ins>
    </w:p>
    <w:p w14:paraId="5BF5F154" w14:textId="77777777" w:rsidR="00577FCC" w:rsidRPr="00ED2BAC" w:rsidRDefault="00577FCC">
      <w:pPr>
        <w:keepNext/>
        <w:spacing w:after="0" w:line="240" w:lineRule="auto"/>
        <w:rPr>
          <w:ins w:id="615" w:author="Олег Лайновский" w:date="2024-09-29T17:17:00Z"/>
          <w:rFonts w:ascii="Consolas" w:hAnsi="Consolas" w:cs="Times New Roman"/>
          <w:sz w:val="20"/>
          <w:szCs w:val="20"/>
          <w:lang w:val="en-US"/>
          <w:rPrChange w:id="616" w:author="Admin" w:date="2024-09-30T01:16:00Z">
            <w:rPr>
              <w:ins w:id="617" w:author="Олег Лайновский" w:date="2024-09-29T17:17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618" w:author="Admin" w:date="2024-09-30T01:16:00Z">
          <w:pPr/>
        </w:pPrChange>
      </w:pPr>
      <w:ins w:id="619" w:author="Олег Лайновский" w:date="2024-09-29T17:17:00Z">
        <w:r w:rsidRPr="00ED2BAC">
          <w:rPr>
            <w:rFonts w:ascii="Consolas" w:hAnsi="Consolas" w:cs="Times New Roman"/>
            <w:sz w:val="20"/>
            <w:szCs w:val="20"/>
            <w:lang w:val="en-US"/>
            <w:rPrChange w:id="620" w:author="Admin" w:date="2024-09-30T01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end process; </w:t>
        </w:r>
      </w:ins>
    </w:p>
    <w:p w14:paraId="1DDA2456" w14:textId="0227216C" w:rsidR="00577FCC" w:rsidRDefault="00577FCC" w:rsidP="00ED2BAC">
      <w:pPr>
        <w:keepNext/>
        <w:spacing w:after="0" w:line="240" w:lineRule="auto"/>
        <w:rPr>
          <w:ins w:id="621" w:author="Admin" w:date="2024-09-30T01:19:00Z"/>
          <w:rFonts w:ascii="Consolas" w:hAnsi="Consolas" w:cs="Times New Roman"/>
          <w:sz w:val="20"/>
          <w:szCs w:val="20"/>
          <w:lang w:val="en-US"/>
        </w:rPr>
      </w:pPr>
      <w:ins w:id="622" w:author="Олег Лайновский" w:date="2024-09-29T17:17:00Z">
        <w:r w:rsidRPr="00ED2BAC">
          <w:rPr>
            <w:rFonts w:ascii="Consolas" w:hAnsi="Consolas" w:cs="Times New Roman"/>
            <w:sz w:val="20"/>
            <w:szCs w:val="20"/>
            <w:lang w:val="en-US"/>
            <w:rPrChange w:id="623" w:author="Admin" w:date="2024-09-30T01:16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end Behavioral;</w:t>
        </w:r>
      </w:ins>
    </w:p>
    <w:p w14:paraId="3239EAF3" w14:textId="77777777" w:rsidR="00ED2BAC" w:rsidRPr="00ED2BAC" w:rsidRDefault="00ED2BAC">
      <w:pPr>
        <w:keepNext/>
        <w:spacing w:after="0" w:line="240" w:lineRule="auto"/>
        <w:rPr>
          <w:ins w:id="624" w:author="Олег Лайновский" w:date="2024-09-29T17:17:00Z"/>
          <w:rFonts w:ascii="Consolas" w:hAnsi="Consolas" w:cs="Times New Roman"/>
          <w:sz w:val="20"/>
          <w:szCs w:val="20"/>
          <w:lang w:val="en-US"/>
          <w:rPrChange w:id="625" w:author="Admin" w:date="2024-09-30T01:16:00Z">
            <w:rPr>
              <w:ins w:id="626" w:author="Олег Лайновский" w:date="2024-09-29T17:17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627" w:author="Admin" w:date="2024-09-30T01:16:00Z">
          <w:pPr/>
        </w:pPrChange>
      </w:pPr>
    </w:p>
    <w:p w14:paraId="66DB4783" w14:textId="2B18F09C" w:rsidR="00577FCC" w:rsidRPr="00ED2BAC" w:rsidRDefault="00577FCC">
      <w:pPr>
        <w:rPr>
          <w:ins w:id="628" w:author="Олег Лайновский" w:date="2024-09-29T17:44:00Z"/>
          <w:rFonts w:ascii="Times New Roman" w:hAnsi="Times New Roman" w:cs="Times New Roman"/>
          <w:b/>
          <w:bCs/>
          <w:sz w:val="28"/>
          <w:szCs w:val="28"/>
        </w:rPr>
      </w:pPr>
      <w:ins w:id="629" w:author="Олег Лайновский" w:date="2024-09-29T17:17:00Z">
        <w:r w:rsidRPr="00757A9B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drawing>
            <wp:inline distT="0" distB="0" distL="0" distR="0" wp14:anchorId="76D35694" wp14:editId="0F163F2C">
              <wp:extent cx="5940425" cy="1074420"/>
              <wp:effectExtent l="0" t="0" r="3175" b="0"/>
              <wp:docPr id="1947666910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47666910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10744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BE344C6" w14:textId="12C9712F" w:rsidR="002549AF" w:rsidRPr="00ED2BAC" w:rsidRDefault="002549AF">
      <w:pPr>
        <w:rPr>
          <w:ins w:id="630" w:author="Олег Лайновский" w:date="2024-09-29T17:45:00Z"/>
          <w:rFonts w:ascii="Times New Roman" w:hAnsi="Times New Roman" w:cs="Times New Roman"/>
          <w:sz w:val="28"/>
          <w:szCs w:val="28"/>
          <w:rPrChange w:id="631" w:author="Admin" w:date="2024-09-30T01:14:00Z">
            <w:rPr>
              <w:ins w:id="632" w:author="Олег Лайновский" w:date="2024-09-29T17:45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</w:pPr>
      <w:ins w:id="633" w:author="Олег Лайновский" w:date="2024-09-29T17:44:00Z">
        <w:r w:rsidRPr="00ED2BAC">
          <w:rPr>
            <w:rFonts w:ascii="Times New Roman" w:hAnsi="Times New Roman" w:cs="Times New Roman"/>
            <w:sz w:val="28"/>
            <w:szCs w:val="28"/>
            <w:rPrChange w:id="634" w:author="Admin" w:date="2024-09-30T01:14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lastRenderedPageBreak/>
          <w:t>2</w:t>
        </w:r>
      </w:ins>
      <w:ins w:id="635" w:author="Олег Лайновский" w:date="2024-09-29T17:45:00Z">
        <w:r w:rsidR="00EC4C08" w:rsidRPr="00ED2BAC">
          <w:rPr>
            <w:rFonts w:ascii="Times New Roman" w:hAnsi="Times New Roman" w:cs="Times New Roman"/>
            <w:sz w:val="28"/>
            <w:szCs w:val="28"/>
            <w:rPrChange w:id="636" w:author="Admin" w:date="2024-09-30T01:14:00Z">
              <w:rPr/>
            </w:rPrChange>
          </w:rPr>
          <w:t xml:space="preserve"> </w:t>
        </w:r>
        <w:r w:rsidR="00EC4C08" w:rsidRPr="00ED2BAC">
          <w:rPr>
            <w:rFonts w:ascii="Times New Roman" w:hAnsi="Times New Roman" w:cs="Times New Roman"/>
            <w:sz w:val="28"/>
            <w:szCs w:val="28"/>
            <w:rPrChange w:id="637" w:author="Admin" w:date="2024-09-30T01:14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На языке VHDL разработать схему одноразрядного комбинационного сумматора. Проверить работу полученной схемы с помощью функционального моделирования (</w:t>
        </w:r>
        <w:proofErr w:type="spellStart"/>
        <w:r w:rsidR="00EC4C08" w:rsidRPr="00ED2BAC">
          <w:rPr>
            <w:rFonts w:ascii="Times New Roman" w:hAnsi="Times New Roman" w:cs="Times New Roman"/>
            <w:sz w:val="28"/>
            <w:szCs w:val="28"/>
            <w:rPrChange w:id="638" w:author="Admin" w:date="2024-09-30T01:14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Behavioral</w:t>
        </w:r>
        <w:proofErr w:type="spellEnd"/>
        <w:r w:rsidR="00EC4C08" w:rsidRPr="00ED2BAC">
          <w:rPr>
            <w:rFonts w:ascii="Times New Roman" w:hAnsi="Times New Roman" w:cs="Times New Roman"/>
            <w:sz w:val="28"/>
            <w:szCs w:val="28"/>
            <w:rPrChange w:id="639" w:author="Admin" w:date="2024-09-30T01:14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 </w:t>
        </w:r>
        <w:proofErr w:type="spellStart"/>
        <w:r w:rsidR="00EC4C08" w:rsidRPr="00ED2BAC">
          <w:rPr>
            <w:rFonts w:ascii="Times New Roman" w:hAnsi="Times New Roman" w:cs="Times New Roman"/>
            <w:sz w:val="28"/>
            <w:szCs w:val="28"/>
            <w:rPrChange w:id="640" w:author="Admin" w:date="2024-09-30T01:14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Simulation</w:t>
        </w:r>
        <w:proofErr w:type="spellEnd"/>
        <w:r w:rsidR="00EC4C08" w:rsidRPr="00ED2BAC">
          <w:rPr>
            <w:rFonts w:ascii="Times New Roman" w:hAnsi="Times New Roman" w:cs="Times New Roman"/>
            <w:sz w:val="28"/>
            <w:szCs w:val="28"/>
            <w:rPrChange w:id="641" w:author="Admin" w:date="2024-09-30T01:14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).  Проверить работу полученной схемы с помощью временного моделирования (</w:t>
        </w:r>
        <w:proofErr w:type="spellStart"/>
        <w:r w:rsidR="00EC4C08" w:rsidRPr="00ED2BAC">
          <w:rPr>
            <w:rFonts w:ascii="Times New Roman" w:hAnsi="Times New Roman" w:cs="Times New Roman"/>
            <w:sz w:val="28"/>
            <w:szCs w:val="28"/>
            <w:rPrChange w:id="642" w:author="Admin" w:date="2024-09-30T01:14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Timing</w:t>
        </w:r>
        <w:proofErr w:type="spellEnd"/>
        <w:r w:rsidR="00EC4C08" w:rsidRPr="00ED2BAC">
          <w:rPr>
            <w:rFonts w:ascii="Times New Roman" w:hAnsi="Times New Roman" w:cs="Times New Roman"/>
            <w:sz w:val="28"/>
            <w:szCs w:val="28"/>
            <w:rPrChange w:id="643" w:author="Admin" w:date="2024-09-30T01:14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 </w:t>
        </w:r>
        <w:proofErr w:type="spellStart"/>
        <w:r w:rsidR="00EC4C08" w:rsidRPr="00ED2BAC">
          <w:rPr>
            <w:rFonts w:ascii="Times New Roman" w:hAnsi="Times New Roman" w:cs="Times New Roman"/>
            <w:sz w:val="28"/>
            <w:szCs w:val="28"/>
            <w:rPrChange w:id="644" w:author="Admin" w:date="2024-09-30T01:14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Simulation</w:t>
        </w:r>
        <w:proofErr w:type="spellEnd"/>
        <w:r w:rsidR="00EC4C08" w:rsidRPr="00ED2BAC">
          <w:rPr>
            <w:rFonts w:ascii="Times New Roman" w:hAnsi="Times New Roman" w:cs="Times New Roman"/>
            <w:sz w:val="28"/>
            <w:szCs w:val="28"/>
            <w:rPrChange w:id="645" w:author="Admin" w:date="2024-09-30T01:14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). Сравнить результаты моделирования в различных режимах.</w:t>
        </w:r>
      </w:ins>
    </w:p>
    <w:p w14:paraId="61CE4C8D" w14:textId="77777777" w:rsidR="000A7459" w:rsidRPr="00757A9B" w:rsidRDefault="000A7459">
      <w:pPr>
        <w:keepNext/>
        <w:spacing w:after="0" w:line="240" w:lineRule="auto"/>
        <w:rPr>
          <w:ins w:id="646" w:author="Олег Лайновский" w:date="2024-09-29T18:11:00Z"/>
          <w:rFonts w:ascii="Consolas" w:hAnsi="Consolas" w:cs="Times New Roman"/>
          <w:sz w:val="20"/>
          <w:szCs w:val="20"/>
          <w:rPrChange w:id="647" w:author="Admin" w:date="2024-09-30T01:16:00Z">
            <w:rPr>
              <w:ins w:id="648" w:author="Олег Лайновский" w:date="2024-09-29T18:11:00Z"/>
              <w:rFonts w:ascii="Times New Roman" w:hAnsi="Times New Roman" w:cs="Times New Roman"/>
              <w:lang w:val="en-US"/>
            </w:rPr>
          </w:rPrChange>
        </w:rPr>
        <w:pPrChange w:id="649" w:author="Admin" w:date="2024-09-30T01:16:00Z">
          <w:pPr/>
        </w:pPrChange>
      </w:pPr>
      <w:ins w:id="650" w:author="Олег Лайновский" w:date="2024-09-29T18:11:00Z">
        <w:r w:rsidRPr="00ED2BAC">
          <w:rPr>
            <w:rFonts w:ascii="Consolas" w:hAnsi="Consolas" w:cs="Times New Roman"/>
            <w:sz w:val="20"/>
            <w:szCs w:val="20"/>
            <w:lang w:val="en-US"/>
            <w:rPrChange w:id="651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library</w:t>
        </w:r>
        <w:r w:rsidRPr="00757A9B">
          <w:rPr>
            <w:rFonts w:ascii="Consolas" w:hAnsi="Consolas" w:cs="Times New Roman"/>
            <w:sz w:val="20"/>
            <w:szCs w:val="20"/>
            <w:rPrChange w:id="652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 xml:space="preserve"> </w:t>
        </w:r>
        <w:r w:rsidRPr="00ED2BAC">
          <w:rPr>
            <w:rFonts w:ascii="Consolas" w:hAnsi="Consolas" w:cs="Times New Roman"/>
            <w:sz w:val="20"/>
            <w:szCs w:val="20"/>
            <w:lang w:val="en-US"/>
            <w:rPrChange w:id="653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IEEE</w:t>
        </w:r>
        <w:r w:rsidRPr="00757A9B">
          <w:rPr>
            <w:rFonts w:ascii="Consolas" w:hAnsi="Consolas" w:cs="Times New Roman"/>
            <w:sz w:val="20"/>
            <w:szCs w:val="20"/>
            <w:rPrChange w:id="654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;</w:t>
        </w:r>
      </w:ins>
    </w:p>
    <w:p w14:paraId="425B9BC8" w14:textId="77777777" w:rsidR="000A7459" w:rsidRPr="00757A9B" w:rsidRDefault="000A7459">
      <w:pPr>
        <w:keepNext/>
        <w:spacing w:after="0" w:line="240" w:lineRule="auto"/>
        <w:rPr>
          <w:ins w:id="655" w:author="Олег Лайновский" w:date="2024-09-29T18:11:00Z"/>
          <w:rFonts w:ascii="Consolas" w:hAnsi="Consolas" w:cs="Times New Roman"/>
          <w:sz w:val="20"/>
          <w:szCs w:val="20"/>
          <w:rPrChange w:id="656" w:author="Admin" w:date="2024-09-30T01:16:00Z">
            <w:rPr>
              <w:ins w:id="657" w:author="Олег Лайновский" w:date="2024-09-29T18:11:00Z"/>
              <w:rFonts w:ascii="Times New Roman" w:hAnsi="Times New Roman" w:cs="Times New Roman"/>
              <w:lang w:val="en-US"/>
            </w:rPr>
          </w:rPrChange>
        </w:rPr>
        <w:pPrChange w:id="658" w:author="Admin" w:date="2024-09-30T01:16:00Z">
          <w:pPr/>
        </w:pPrChange>
      </w:pPr>
      <w:ins w:id="659" w:author="Олег Лайновский" w:date="2024-09-29T18:11:00Z">
        <w:r w:rsidRPr="00ED2BAC">
          <w:rPr>
            <w:rFonts w:ascii="Consolas" w:hAnsi="Consolas" w:cs="Times New Roman"/>
            <w:sz w:val="20"/>
            <w:szCs w:val="20"/>
            <w:lang w:val="en-US"/>
            <w:rPrChange w:id="660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use</w:t>
        </w:r>
        <w:r w:rsidRPr="00757A9B">
          <w:rPr>
            <w:rFonts w:ascii="Consolas" w:hAnsi="Consolas" w:cs="Times New Roman"/>
            <w:sz w:val="20"/>
            <w:szCs w:val="20"/>
            <w:rPrChange w:id="661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 xml:space="preserve"> </w:t>
        </w:r>
        <w:r w:rsidRPr="00ED2BAC">
          <w:rPr>
            <w:rFonts w:ascii="Consolas" w:hAnsi="Consolas" w:cs="Times New Roman"/>
            <w:sz w:val="20"/>
            <w:szCs w:val="20"/>
            <w:lang w:val="en-US"/>
            <w:rPrChange w:id="662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IEEE</w:t>
        </w:r>
        <w:r w:rsidRPr="00757A9B">
          <w:rPr>
            <w:rFonts w:ascii="Consolas" w:hAnsi="Consolas" w:cs="Times New Roman"/>
            <w:sz w:val="20"/>
            <w:szCs w:val="20"/>
            <w:rPrChange w:id="663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.</w:t>
        </w:r>
        <w:r w:rsidRPr="00ED2BAC">
          <w:rPr>
            <w:rFonts w:ascii="Consolas" w:hAnsi="Consolas" w:cs="Times New Roman"/>
            <w:sz w:val="20"/>
            <w:szCs w:val="20"/>
            <w:lang w:val="en-US"/>
            <w:rPrChange w:id="664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STD</w:t>
        </w:r>
        <w:r w:rsidRPr="00757A9B">
          <w:rPr>
            <w:rFonts w:ascii="Consolas" w:hAnsi="Consolas" w:cs="Times New Roman"/>
            <w:sz w:val="20"/>
            <w:szCs w:val="20"/>
            <w:rPrChange w:id="665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_</w:t>
        </w:r>
        <w:r w:rsidRPr="00ED2BAC">
          <w:rPr>
            <w:rFonts w:ascii="Consolas" w:hAnsi="Consolas" w:cs="Times New Roman"/>
            <w:sz w:val="20"/>
            <w:szCs w:val="20"/>
            <w:lang w:val="en-US"/>
            <w:rPrChange w:id="666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LOGIC</w:t>
        </w:r>
        <w:r w:rsidRPr="00757A9B">
          <w:rPr>
            <w:rFonts w:ascii="Consolas" w:hAnsi="Consolas" w:cs="Times New Roman"/>
            <w:sz w:val="20"/>
            <w:szCs w:val="20"/>
            <w:rPrChange w:id="667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_1164.</w:t>
        </w:r>
        <w:r w:rsidRPr="00ED2BAC">
          <w:rPr>
            <w:rFonts w:ascii="Consolas" w:hAnsi="Consolas" w:cs="Times New Roman"/>
            <w:sz w:val="20"/>
            <w:szCs w:val="20"/>
            <w:lang w:val="en-US"/>
            <w:rPrChange w:id="668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ALL</w:t>
        </w:r>
        <w:r w:rsidRPr="00757A9B">
          <w:rPr>
            <w:rFonts w:ascii="Consolas" w:hAnsi="Consolas" w:cs="Times New Roman"/>
            <w:sz w:val="20"/>
            <w:szCs w:val="20"/>
            <w:rPrChange w:id="669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;</w:t>
        </w:r>
      </w:ins>
    </w:p>
    <w:p w14:paraId="4F742A56" w14:textId="77777777" w:rsidR="000A7459" w:rsidRPr="00ED2BAC" w:rsidRDefault="000A7459">
      <w:pPr>
        <w:keepNext/>
        <w:spacing w:after="0" w:line="240" w:lineRule="auto"/>
        <w:rPr>
          <w:ins w:id="670" w:author="Олег Лайновский" w:date="2024-09-29T18:11:00Z"/>
          <w:rFonts w:ascii="Consolas" w:hAnsi="Consolas" w:cs="Times New Roman"/>
          <w:sz w:val="20"/>
          <w:szCs w:val="20"/>
          <w:lang w:val="en-US"/>
          <w:rPrChange w:id="671" w:author="Admin" w:date="2024-09-30T01:16:00Z">
            <w:rPr>
              <w:ins w:id="672" w:author="Олег Лайновский" w:date="2024-09-29T18:11:00Z"/>
              <w:rFonts w:ascii="Times New Roman" w:hAnsi="Times New Roman" w:cs="Times New Roman"/>
              <w:lang w:val="en-US"/>
            </w:rPr>
          </w:rPrChange>
        </w:rPr>
        <w:pPrChange w:id="673" w:author="Admin" w:date="2024-09-30T01:16:00Z">
          <w:pPr/>
        </w:pPrChange>
      </w:pPr>
      <w:ins w:id="674" w:author="Олег Лайновский" w:date="2024-09-29T18:11:00Z">
        <w:r w:rsidRPr="00ED2BAC">
          <w:rPr>
            <w:rFonts w:ascii="Consolas" w:hAnsi="Consolas" w:cs="Times New Roman"/>
            <w:sz w:val="20"/>
            <w:szCs w:val="20"/>
            <w:lang w:val="en-US"/>
            <w:rPrChange w:id="675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use IEEE.STD_LOGIC_ARITH.ALL;</w:t>
        </w:r>
      </w:ins>
    </w:p>
    <w:p w14:paraId="3689078D" w14:textId="77777777" w:rsidR="000A7459" w:rsidRPr="00ED2BAC" w:rsidRDefault="000A7459">
      <w:pPr>
        <w:keepNext/>
        <w:spacing w:after="0" w:line="240" w:lineRule="auto"/>
        <w:rPr>
          <w:ins w:id="676" w:author="Олег Лайновский" w:date="2024-09-29T18:11:00Z"/>
          <w:rFonts w:ascii="Consolas" w:hAnsi="Consolas" w:cs="Times New Roman"/>
          <w:sz w:val="20"/>
          <w:szCs w:val="20"/>
          <w:lang w:val="en-US"/>
          <w:rPrChange w:id="677" w:author="Admin" w:date="2024-09-30T01:16:00Z">
            <w:rPr>
              <w:ins w:id="678" w:author="Олег Лайновский" w:date="2024-09-29T18:11:00Z"/>
              <w:rFonts w:ascii="Times New Roman" w:hAnsi="Times New Roman" w:cs="Times New Roman"/>
              <w:lang w:val="en-US"/>
            </w:rPr>
          </w:rPrChange>
        </w:rPr>
        <w:pPrChange w:id="679" w:author="Admin" w:date="2024-09-30T01:16:00Z">
          <w:pPr/>
        </w:pPrChange>
      </w:pPr>
      <w:ins w:id="680" w:author="Олег Лайновский" w:date="2024-09-29T18:11:00Z">
        <w:r w:rsidRPr="00ED2BAC">
          <w:rPr>
            <w:rFonts w:ascii="Consolas" w:hAnsi="Consolas" w:cs="Times New Roman"/>
            <w:sz w:val="20"/>
            <w:szCs w:val="20"/>
            <w:lang w:val="en-US"/>
            <w:rPrChange w:id="681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use IEEE.STD_LOGIC_UNSIGNED.ALL;</w:t>
        </w:r>
      </w:ins>
    </w:p>
    <w:p w14:paraId="41F36BB0" w14:textId="77777777" w:rsidR="000A7459" w:rsidRPr="00ED2BAC" w:rsidRDefault="000A7459">
      <w:pPr>
        <w:keepNext/>
        <w:spacing w:after="0" w:line="240" w:lineRule="auto"/>
        <w:rPr>
          <w:ins w:id="682" w:author="Олег Лайновский" w:date="2024-09-29T18:11:00Z"/>
          <w:rFonts w:ascii="Consolas" w:hAnsi="Consolas" w:cs="Times New Roman"/>
          <w:sz w:val="20"/>
          <w:szCs w:val="20"/>
          <w:lang w:val="en-US"/>
          <w:rPrChange w:id="683" w:author="Admin" w:date="2024-09-30T01:16:00Z">
            <w:rPr>
              <w:ins w:id="684" w:author="Олег Лайновский" w:date="2024-09-29T18:11:00Z"/>
              <w:rFonts w:ascii="Times New Roman" w:hAnsi="Times New Roman" w:cs="Times New Roman"/>
              <w:lang w:val="en-US"/>
            </w:rPr>
          </w:rPrChange>
        </w:rPr>
        <w:pPrChange w:id="685" w:author="Admin" w:date="2024-09-30T01:16:00Z">
          <w:pPr/>
        </w:pPrChange>
      </w:pPr>
    </w:p>
    <w:p w14:paraId="32771302" w14:textId="77777777" w:rsidR="000A7459" w:rsidRPr="00ED2BAC" w:rsidRDefault="000A7459">
      <w:pPr>
        <w:keepNext/>
        <w:spacing w:after="0" w:line="240" w:lineRule="auto"/>
        <w:rPr>
          <w:ins w:id="686" w:author="Олег Лайновский" w:date="2024-09-29T18:11:00Z"/>
          <w:rFonts w:ascii="Consolas" w:hAnsi="Consolas" w:cs="Times New Roman"/>
          <w:sz w:val="20"/>
          <w:szCs w:val="20"/>
          <w:lang w:val="en-US"/>
          <w:rPrChange w:id="687" w:author="Admin" w:date="2024-09-30T01:16:00Z">
            <w:rPr>
              <w:ins w:id="688" w:author="Олег Лайновский" w:date="2024-09-29T18:11:00Z"/>
              <w:rFonts w:ascii="Times New Roman" w:hAnsi="Times New Roman" w:cs="Times New Roman"/>
              <w:lang w:val="en-US"/>
            </w:rPr>
          </w:rPrChange>
        </w:rPr>
        <w:pPrChange w:id="689" w:author="Admin" w:date="2024-09-30T01:16:00Z">
          <w:pPr/>
        </w:pPrChange>
      </w:pPr>
      <w:ins w:id="690" w:author="Олег Лайновский" w:date="2024-09-29T18:11:00Z">
        <w:r w:rsidRPr="00ED2BAC">
          <w:rPr>
            <w:rFonts w:ascii="Consolas" w:hAnsi="Consolas" w:cs="Times New Roman"/>
            <w:sz w:val="20"/>
            <w:szCs w:val="20"/>
            <w:lang w:val="en-US"/>
            <w:rPrChange w:id="691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entity list2 is</w:t>
        </w:r>
      </w:ins>
    </w:p>
    <w:p w14:paraId="1D2105ED" w14:textId="77777777" w:rsidR="000A7459" w:rsidRPr="00ED2BAC" w:rsidRDefault="000A7459">
      <w:pPr>
        <w:keepNext/>
        <w:spacing w:after="0" w:line="240" w:lineRule="auto"/>
        <w:rPr>
          <w:ins w:id="692" w:author="Олег Лайновский" w:date="2024-09-29T18:11:00Z"/>
          <w:rFonts w:ascii="Consolas" w:hAnsi="Consolas" w:cs="Times New Roman"/>
          <w:sz w:val="20"/>
          <w:szCs w:val="20"/>
          <w:lang w:val="en-US"/>
          <w:rPrChange w:id="693" w:author="Admin" w:date="2024-09-30T01:16:00Z">
            <w:rPr>
              <w:ins w:id="694" w:author="Олег Лайновский" w:date="2024-09-29T18:11:00Z"/>
              <w:rFonts w:ascii="Times New Roman" w:hAnsi="Times New Roman" w:cs="Times New Roman"/>
              <w:lang w:val="en-US"/>
            </w:rPr>
          </w:rPrChange>
        </w:rPr>
        <w:pPrChange w:id="695" w:author="Admin" w:date="2024-09-30T01:16:00Z">
          <w:pPr/>
        </w:pPrChange>
      </w:pPr>
      <w:ins w:id="696" w:author="Олег Лайновский" w:date="2024-09-29T18:11:00Z">
        <w:r w:rsidRPr="00ED2BAC">
          <w:rPr>
            <w:rFonts w:ascii="Consolas" w:hAnsi="Consolas" w:cs="Times New Roman"/>
            <w:sz w:val="20"/>
            <w:szCs w:val="20"/>
            <w:lang w:val="en-US"/>
            <w:rPrChange w:id="697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ab/>
          <w:t xml:space="preserve"> Port (</w:t>
        </w:r>
      </w:ins>
    </w:p>
    <w:p w14:paraId="16ED128B" w14:textId="77777777" w:rsidR="000A7459" w:rsidRPr="00ED2BAC" w:rsidRDefault="000A7459">
      <w:pPr>
        <w:keepNext/>
        <w:spacing w:after="0" w:line="240" w:lineRule="auto"/>
        <w:rPr>
          <w:ins w:id="698" w:author="Олег Лайновский" w:date="2024-09-29T18:11:00Z"/>
          <w:rFonts w:ascii="Consolas" w:hAnsi="Consolas" w:cs="Times New Roman"/>
          <w:sz w:val="20"/>
          <w:szCs w:val="20"/>
          <w:lang w:val="en-US"/>
          <w:rPrChange w:id="699" w:author="Admin" w:date="2024-09-30T01:16:00Z">
            <w:rPr>
              <w:ins w:id="700" w:author="Олег Лайновский" w:date="2024-09-29T18:11:00Z"/>
              <w:rFonts w:ascii="Times New Roman" w:hAnsi="Times New Roman" w:cs="Times New Roman"/>
              <w:lang w:val="en-US"/>
            </w:rPr>
          </w:rPrChange>
        </w:rPr>
        <w:pPrChange w:id="701" w:author="Admin" w:date="2024-09-30T01:16:00Z">
          <w:pPr/>
        </w:pPrChange>
      </w:pPr>
      <w:ins w:id="702" w:author="Олег Лайновский" w:date="2024-09-29T18:11:00Z">
        <w:r w:rsidRPr="00ED2BAC">
          <w:rPr>
            <w:rFonts w:ascii="Consolas" w:hAnsi="Consolas" w:cs="Times New Roman"/>
            <w:sz w:val="20"/>
            <w:szCs w:val="20"/>
            <w:lang w:val="en-US"/>
            <w:rPrChange w:id="703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    A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704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 xml:space="preserve">  :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705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 xml:space="preserve"> in  STD_LOGIC;</w:t>
        </w:r>
      </w:ins>
    </w:p>
    <w:p w14:paraId="1FED0FE0" w14:textId="77777777" w:rsidR="000A7459" w:rsidRPr="00ED2BAC" w:rsidRDefault="000A7459">
      <w:pPr>
        <w:keepNext/>
        <w:spacing w:after="0" w:line="240" w:lineRule="auto"/>
        <w:rPr>
          <w:ins w:id="706" w:author="Олег Лайновский" w:date="2024-09-29T18:11:00Z"/>
          <w:rFonts w:ascii="Consolas" w:hAnsi="Consolas" w:cs="Times New Roman"/>
          <w:sz w:val="20"/>
          <w:szCs w:val="20"/>
          <w:lang w:val="en-US"/>
          <w:rPrChange w:id="707" w:author="Admin" w:date="2024-09-30T01:16:00Z">
            <w:rPr>
              <w:ins w:id="708" w:author="Олег Лайновский" w:date="2024-09-29T18:11:00Z"/>
              <w:rFonts w:ascii="Times New Roman" w:hAnsi="Times New Roman" w:cs="Times New Roman"/>
              <w:lang w:val="en-US"/>
            </w:rPr>
          </w:rPrChange>
        </w:rPr>
        <w:pPrChange w:id="709" w:author="Admin" w:date="2024-09-30T01:16:00Z">
          <w:pPr/>
        </w:pPrChange>
      </w:pPr>
      <w:ins w:id="710" w:author="Олег Лайновский" w:date="2024-09-29T18:11:00Z">
        <w:r w:rsidRPr="00ED2BAC">
          <w:rPr>
            <w:rFonts w:ascii="Consolas" w:hAnsi="Consolas" w:cs="Times New Roman"/>
            <w:sz w:val="20"/>
            <w:szCs w:val="20"/>
            <w:lang w:val="en-US"/>
            <w:rPrChange w:id="711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    B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712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 xml:space="preserve">  :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713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 xml:space="preserve"> in  STD_LOGIC;</w:t>
        </w:r>
      </w:ins>
    </w:p>
    <w:p w14:paraId="6486D2C0" w14:textId="77777777" w:rsidR="000A7459" w:rsidRPr="00ED2BAC" w:rsidRDefault="000A7459">
      <w:pPr>
        <w:keepNext/>
        <w:spacing w:after="0" w:line="240" w:lineRule="auto"/>
        <w:rPr>
          <w:ins w:id="714" w:author="Олег Лайновский" w:date="2024-09-29T18:11:00Z"/>
          <w:rFonts w:ascii="Consolas" w:hAnsi="Consolas" w:cs="Times New Roman"/>
          <w:sz w:val="20"/>
          <w:szCs w:val="20"/>
          <w:lang w:val="en-US"/>
          <w:rPrChange w:id="715" w:author="Admin" w:date="2024-09-30T01:16:00Z">
            <w:rPr>
              <w:ins w:id="716" w:author="Олег Лайновский" w:date="2024-09-29T18:11:00Z"/>
              <w:rFonts w:ascii="Times New Roman" w:hAnsi="Times New Roman" w:cs="Times New Roman"/>
              <w:lang w:val="en-US"/>
            </w:rPr>
          </w:rPrChange>
        </w:rPr>
        <w:pPrChange w:id="717" w:author="Admin" w:date="2024-09-30T01:16:00Z">
          <w:pPr/>
        </w:pPrChange>
      </w:pPr>
      <w:ins w:id="718" w:author="Олег Лайновский" w:date="2024-09-29T18:11:00Z">
        <w:r w:rsidRPr="00ED2BAC">
          <w:rPr>
            <w:rFonts w:ascii="Consolas" w:hAnsi="Consolas" w:cs="Times New Roman"/>
            <w:sz w:val="20"/>
            <w:szCs w:val="20"/>
            <w:lang w:val="en-US"/>
            <w:rPrChange w:id="719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    </w:t>
        </w:r>
        <w:proofErr w:type="spellStart"/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720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Cin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721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 xml:space="preserve">  :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722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 xml:space="preserve"> in  STD_LOGIC;</w:t>
        </w:r>
      </w:ins>
    </w:p>
    <w:p w14:paraId="234FE971" w14:textId="77777777" w:rsidR="000A7459" w:rsidRPr="00ED2BAC" w:rsidRDefault="000A7459">
      <w:pPr>
        <w:keepNext/>
        <w:spacing w:after="0" w:line="240" w:lineRule="auto"/>
        <w:rPr>
          <w:ins w:id="723" w:author="Олег Лайновский" w:date="2024-09-29T18:11:00Z"/>
          <w:rFonts w:ascii="Consolas" w:hAnsi="Consolas" w:cs="Times New Roman"/>
          <w:sz w:val="20"/>
          <w:szCs w:val="20"/>
          <w:lang w:val="en-US"/>
          <w:rPrChange w:id="724" w:author="Admin" w:date="2024-09-30T01:16:00Z">
            <w:rPr>
              <w:ins w:id="725" w:author="Олег Лайновский" w:date="2024-09-29T18:11:00Z"/>
              <w:rFonts w:ascii="Times New Roman" w:hAnsi="Times New Roman" w:cs="Times New Roman"/>
              <w:lang w:val="en-US"/>
            </w:rPr>
          </w:rPrChange>
        </w:rPr>
        <w:pPrChange w:id="726" w:author="Admin" w:date="2024-09-30T01:16:00Z">
          <w:pPr/>
        </w:pPrChange>
      </w:pPr>
      <w:ins w:id="727" w:author="Олег Лайновский" w:date="2024-09-29T18:11:00Z">
        <w:r w:rsidRPr="00ED2BAC">
          <w:rPr>
            <w:rFonts w:ascii="Consolas" w:hAnsi="Consolas" w:cs="Times New Roman"/>
            <w:sz w:val="20"/>
            <w:szCs w:val="20"/>
            <w:lang w:val="en-US"/>
            <w:rPrChange w:id="728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    S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729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 xml:space="preserve">  :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730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 xml:space="preserve"> out STD_LOGIC;</w:t>
        </w:r>
      </w:ins>
    </w:p>
    <w:p w14:paraId="4BBB57C9" w14:textId="77777777" w:rsidR="000A7459" w:rsidRPr="00ED2BAC" w:rsidRDefault="000A7459">
      <w:pPr>
        <w:keepNext/>
        <w:spacing w:after="0" w:line="240" w:lineRule="auto"/>
        <w:rPr>
          <w:ins w:id="731" w:author="Олег Лайновский" w:date="2024-09-29T18:11:00Z"/>
          <w:rFonts w:ascii="Consolas" w:hAnsi="Consolas" w:cs="Times New Roman"/>
          <w:sz w:val="20"/>
          <w:szCs w:val="20"/>
          <w:lang w:val="en-US"/>
          <w:rPrChange w:id="732" w:author="Admin" w:date="2024-09-30T01:16:00Z">
            <w:rPr>
              <w:ins w:id="733" w:author="Олег Лайновский" w:date="2024-09-29T18:11:00Z"/>
              <w:rFonts w:ascii="Times New Roman" w:hAnsi="Times New Roman" w:cs="Times New Roman"/>
              <w:lang w:val="en-US"/>
            </w:rPr>
          </w:rPrChange>
        </w:rPr>
        <w:pPrChange w:id="734" w:author="Admin" w:date="2024-09-30T01:16:00Z">
          <w:pPr/>
        </w:pPrChange>
      </w:pPr>
      <w:ins w:id="735" w:author="Олег Лайновский" w:date="2024-09-29T18:11:00Z">
        <w:r w:rsidRPr="00ED2BAC">
          <w:rPr>
            <w:rFonts w:ascii="Consolas" w:hAnsi="Consolas" w:cs="Times New Roman"/>
            <w:sz w:val="20"/>
            <w:szCs w:val="20"/>
            <w:lang w:val="en-US"/>
            <w:rPrChange w:id="736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    </w:t>
        </w:r>
        <w:proofErr w:type="spellStart"/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737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Cout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738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 xml:space="preserve"> :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739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 xml:space="preserve"> out STD_LOGIC</w:t>
        </w:r>
      </w:ins>
    </w:p>
    <w:p w14:paraId="6D239BA6" w14:textId="77777777" w:rsidR="000A7459" w:rsidRPr="00ED2BAC" w:rsidRDefault="000A7459">
      <w:pPr>
        <w:keepNext/>
        <w:spacing w:after="0" w:line="240" w:lineRule="auto"/>
        <w:rPr>
          <w:ins w:id="740" w:author="Олег Лайновский" w:date="2024-09-29T18:11:00Z"/>
          <w:rFonts w:ascii="Consolas" w:hAnsi="Consolas" w:cs="Times New Roman"/>
          <w:sz w:val="20"/>
          <w:szCs w:val="20"/>
          <w:lang w:val="en-US"/>
          <w:rPrChange w:id="741" w:author="Admin" w:date="2024-09-30T01:16:00Z">
            <w:rPr>
              <w:ins w:id="742" w:author="Олег Лайновский" w:date="2024-09-29T18:11:00Z"/>
              <w:rFonts w:ascii="Times New Roman" w:hAnsi="Times New Roman" w:cs="Times New Roman"/>
              <w:lang w:val="en-US"/>
            </w:rPr>
          </w:rPrChange>
        </w:rPr>
        <w:pPrChange w:id="743" w:author="Admin" w:date="2024-09-30T01:16:00Z">
          <w:pPr/>
        </w:pPrChange>
      </w:pPr>
      <w:ins w:id="744" w:author="Олег Лайновский" w:date="2024-09-29T18:11:00Z">
        <w:r w:rsidRPr="00ED2BAC">
          <w:rPr>
            <w:rFonts w:ascii="Consolas" w:hAnsi="Consolas" w:cs="Times New Roman"/>
            <w:sz w:val="20"/>
            <w:szCs w:val="20"/>
            <w:lang w:val="en-US"/>
            <w:rPrChange w:id="745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);</w:t>
        </w:r>
      </w:ins>
    </w:p>
    <w:p w14:paraId="0A172326" w14:textId="77777777" w:rsidR="000A7459" w:rsidRPr="00ED2BAC" w:rsidRDefault="000A7459">
      <w:pPr>
        <w:keepNext/>
        <w:spacing w:after="0" w:line="240" w:lineRule="auto"/>
        <w:rPr>
          <w:ins w:id="746" w:author="Олег Лайновский" w:date="2024-09-29T18:11:00Z"/>
          <w:rFonts w:ascii="Consolas" w:hAnsi="Consolas" w:cs="Times New Roman"/>
          <w:sz w:val="20"/>
          <w:szCs w:val="20"/>
          <w:lang w:val="en-US"/>
          <w:rPrChange w:id="747" w:author="Admin" w:date="2024-09-30T01:16:00Z">
            <w:rPr>
              <w:ins w:id="748" w:author="Олег Лайновский" w:date="2024-09-29T18:11:00Z"/>
              <w:rFonts w:ascii="Times New Roman" w:hAnsi="Times New Roman" w:cs="Times New Roman"/>
              <w:lang w:val="en-US"/>
            </w:rPr>
          </w:rPrChange>
        </w:rPr>
        <w:pPrChange w:id="749" w:author="Admin" w:date="2024-09-30T01:16:00Z">
          <w:pPr/>
        </w:pPrChange>
      </w:pPr>
      <w:ins w:id="750" w:author="Олег Лайновский" w:date="2024-09-29T18:11:00Z">
        <w:r w:rsidRPr="00ED2BAC">
          <w:rPr>
            <w:rFonts w:ascii="Consolas" w:hAnsi="Consolas" w:cs="Times New Roman"/>
            <w:sz w:val="20"/>
            <w:szCs w:val="20"/>
            <w:lang w:val="en-US"/>
            <w:rPrChange w:id="751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end list2;</w:t>
        </w:r>
      </w:ins>
    </w:p>
    <w:p w14:paraId="34AC1563" w14:textId="77777777" w:rsidR="000A7459" w:rsidRPr="00ED2BAC" w:rsidRDefault="000A7459">
      <w:pPr>
        <w:keepNext/>
        <w:spacing w:after="0" w:line="240" w:lineRule="auto"/>
        <w:rPr>
          <w:ins w:id="752" w:author="Олег Лайновский" w:date="2024-09-29T18:11:00Z"/>
          <w:rFonts w:ascii="Consolas" w:hAnsi="Consolas" w:cs="Times New Roman"/>
          <w:sz w:val="20"/>
          <w:szCs w:val="20"/>
          <w:lang w:val="en-US"/>
          <w:rPrChange w:id="753" w:author="Admin" w:date="2024-09-30T01:16:00Z">
            <w:rPr>
              <w:ins w:id="754" w:author="Олег Лайновский" w:date="2024-09-29T18:11:00Z"/>
              <w:rFonts w:ascii="Times New Roman" w:hAnsi="Times New Roman" w:cs="Times New Roman"/>
              <w:lang w:val="en-US"/>
            </w:rPr>
          </w:rPrChange>
        </w:rPr>
        <w:pPrChange w:id="755" w:author="Admin" w:date="2024-09-30T01:16:00Z">
          <w:pPr/>
        </w:pPrChange>
      </w:pPr>
    </w:p>
    <w:p w14:paraId="48BD53BA" w14:textId="77777777" w:rsidR="000A7459" w:rsidRPr="00ED2BAC" w:rsidRDefault="000A7459">
      <w:pPr>
        <w:keepNext/>
        <w:spacing w:after="0" w:line="240" w:lineRule="auto"/>
        <w:rPr>
          <w:ins w:id="756" w:author="Олег Лайновский" w:date="2024-09-29T18:11:00Z"/>
          <w:rFonts w:ascii="Consolas" w:hAnsi="Consolas" w:cs="Times New Roman"/>
          <w:sz w:val="20"/>
          <w:szCs w:val="20"/>
          <w:lang w:val="en-US"/>
          <w:rPrChange w:id="757" w:author="Admin" w:date="2024-09-30T01:16:00Z">
            <w:rPr>
              <w:ins w:id="758" w:author="Олег Лайновский" w:date="2024-09-29T18:11:00Z"/>
              <w:rFonts w:ascii="Times New Roman" w:hAnsi="Times New Roman" w:cs="Times New Roman"/>
              <w:lang w:val="en-US"/>
            </w:rPr>
          </w:rPrChange>
        </w:rPr>
        <w:pPrChange w:id="759" w:author="Admin" w:date="2024-09-30T01:16:00Z">
          <w:pPr/>
        </w:pPrChange>
      </w:pPr>
      <w:ins w:id="760" w:author="Олег Лайновский" w:date="2024-09-29T18:11:00Z">
        <w:r w:rsidRPr="00ED2BAC">
          <w:rPr>
            <w:rFonts w:ascii="Consolas" w:hAnsi="Consolas" w:cs="Times New Roman"/>
            <w:sz w:val="20"/>
            <w:szCs w:val="20"/>
            <w:lang w:val="en-US"/>
            <w:rPrChange w:id="761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architecture Behavioral of list2 is</w:t>
        </w:r>
      </w:ins>
    </w:p>
    <w:p w14:paraId="2241DB77" w14:textId="77777777" w:rsidR="000A7459" w:rsidRPr="00ED2BAC" w:rsidRDefault="000A7459">
      <w:pPr>
        <w:keepNext/>
        <w:spacing w:after="0" w:line="240" w:lineRule="auto"/>
        <w:rPr>
          <w:ins w:id="762" w:author="Олег Лайновский" w:date="2024-09-29T18:11:00Z"/>
          <w:rFonts w:ascii="Consolas" w:hAnsi="Consolas" w:cs="Times New Roman"/>
          <w:sz w:val="20"/>
          <w:szCs w:val="20"/>
          <w:lang w:val="en-US"/>
          <w:rPrChange w:id="763" w:author="Admin" w:date="2024-09-30T01:16:00Z">
            <w:rPr>
              <w:ins w:id="764" w:author="Олег Лайновский" w:date="2024-09-29T18:11:00Z"/>
              <w:rFonts w:ascii="Times New Roman" w:hAnsi="Times New Roman" w:cs="Times New Roman"/>
              <w:lang w:val="en-US"/>
            </w:rPr>
          </w:rPrChange>
        </w:rPr>
        <w:pPrChange w:id="765" w:author="Admin" w:date="2024-09-30T01:16:00Z">
          <w:pPr/>
        </w:pPrChange>
      </w:pPr>
      <w:ins w:id="766" w:author="Олег Лайновский" w:date="2024-09-29T18:11:00Z">
        <w:r w:rsidRPr="00ED2BAC">
          <w:rPr>
            <w:rFonts w:ascii="Consolas" w:hAnsi="Consolas" w:cs="Times New Roman"/>
            <w:sz w:val="20"/>
            <w:szCs w:val="20"/>
            <w:lang w:val="en-US"/>
            <w:rPrChange w:id="767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begin</w:t>
        </w:r>
      </w:ins>
    </w:p>
    <w:p w14:paraId="538D365A" w14:textId="77777777" w:rsidR="000A7459" w:rsidRPr="00ED2BAC" w:rsidRDefault="000A7459">
      <w:pPr>
        <w:keepNext/>
        <w:spacing w:after="0" w:line="240" w:lineRule="auto"/>
        <w:rPr>
          <w:ins w:id="768" w:author="Олег Лайновский" w:date="2024-09-29T18:11:00Z"/>
          <w:rFonts w:ascii="Consolas" w:hAnsi="Consolas" w:cs="Times New Roman"/>
          <w:sz w:val="20"/>
          <w:szCs w:val="20"/>
          <w:lang w:val="en-US"/>
          <w:rPrChange w:id="769" w:author="Admin" w:date="2024-09-30T01:16:00Z">
            <w:rPr>
              <w:ins w:id="770" w:author="Олег Лайновский" w:date="2024-09-29T18:11:00Z"/>
              <w:rFonts w:ascii="Times New Roman" w:hAnsi="Times New Roman" w:cs="Times New Roman"/>
              <w:lang w:val="en-US"/>
            </w:rPr>
          </w:rPrChange>
        </w:rPr>
        <w:pPrChange w:id="771" w:author="Admin" w:date="2024-09-30T01:16:00Z">
          <w:pPr/>
        </w:pPrChange>
      </w:pPr>
      <w:ins w:id="772" w:author="Олег Лайновский" w:date="2024-09-29T18:11:00Z">
        <w:r w:rsidRPr="00ED2BAC">
          <w:rPr>
            <w:rFonts w:ascii="Consolas" w:hAnsi="Consolas" w:cs="Times New Roman"/>
            <w:sz w:val="20"/>
            <w:szCs w:val="20"/>
            <w:lang w:val="en-US"/>
            <w:rPrChange w:id="773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process (A, B,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774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Cin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775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)</w:t>
        </w:r>
      </w:ins>
    </w:p>
    <w:p w14:paraId="6B6AF787" w14:textId="77777777" w:rsidR="000A7459" w:rsidRPr="00ED2BAC" w:rsidRDefault="000A7459">
      <w:pPr>
        <w:keepNext/>
        <w:spacing w:after="0" w:line="240" w:lineRule="auto"/>
        <w:rPr>
          <w:ins w:id="776" w:author="Олег Лайновский" w:date="2024-09-29T18:11:00Z"/>
          <w:rFonts w:ascii="Consolas" w:hAnsi="Consolas" w:cs="Times New Roman"/>
          <w:sz w:val="20"/>
          <w:szCs w:val="20"/>
          <w:lang w:val="en-US"/>
          <w:rPrChange w:id="777" w:author="Admin" w:date="2024-09-30T01:16:00Z">
            <w:rPr>
              <w:ins w:id="778" w:author="Олег Лайновский" w:date="2024-09-29T18:11:00Z"/>
              <w:rFonts w:ascii="Times New Roman" w:hAnsi="Times New Roman" w:cs="Times New Roman"/>
              <w:lang w:val="en-US"/>
            </w:rPr>
          </w:rPrChange>
        </w:rPr>
        <w:pPrChange w:id="779" w:author="Admin" w:date="2024-09-30T01:16:00Z">
          <w:pPr/>
        </w:pPrChange>
      </w:pPr>
      <w:ins w:id="780" w:author="Олег Лайновский" w:date="2024-09-29T18:11:00Z">
        <w:r w:rsidRPr="00ED2BAC">
          <w:rPr>
            <w:rFonts w:ascii="Consolas" w:hAnsi="Consolas" w:cs="Times New Roman"/>
            <w:sz w:val="20"/>
            <w:szCs w:val="20"/>
            <w:lang w:val="en-US"/>
            <w:rPrChange w:id="781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begin</w:t>
        </w:r>
      </w:ins>
    </w:p>
    <w:p w14:paraId="01A6F846" w14:textId="77777777" w:rsidR="000A7459" w:rsidRPr="00ED2BAC" w:rsidRDefault="000A7459">
      <w:pPr>
        <w:keepNext/>
        <w:spacing w:after="0" w:line="240" w:lineRule="auto"/>
        <w:rPr>
          <w:ins w:id="782" w:author="Олег Лайновский" w:date="2024-09-29T18:11:00Z"/>
          <w:rFonts w:ascii="Consolas" w:hAnsi="Consolas" w:cs="Times New Roman"/>
          <w:sz w:val="20"/>
          <w:szCs w:val="20"/>
          <w:lang w:val="en-US"/>
          <w:rPrChange w:id="783" w:author="Admin" w:date="2024-09-30T01:16:00Z">
            <w:rPr>
              <w:ins w:id="784" w:author="Олег Лайновский" w:date="2024-09-29T18:11:00Z"/>
              <w:rFonts w:ascii="Times New Roman" w:hAnsi="Times New Roman" w:cs="Times New Roman"/>
              <w:lang w:val="en-US"/>
            </w:rPr>
          </w:rPrChange>
        </w:rPr>
        <w:pPrChange w:id="785" w:author="Admin" w:date="2024-09-30T01:16:00Z">
          <w:pPr/>
        </w:pPrChange>
      </w:pPr>
      <w:ins w:id="786" w:author="Олег Лайновский" w:date="2024-09-29T18:11:00Z">
        <w:r w:rsidRPr="00ED2BAC">
          <w:rPr>
            <w:rFonts w:ascii="Consolas" w:hAnsi="Consolas" w:cs="Times New Roman"/>
            <w:sz w:val="20"/>
            <w:szCs w:val="20"/>
            <w:lang w:val="en-US"/>
            <w:rPrChange w:id="787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    S &lt;= A XOR B XOR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788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Cin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789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;</w:t>
        </w:r>
      </w:ins>
    </w:p>
    <w:p w14:paraId="7D8F3D37" w14:textId="77777777" w:rsidR="000A7459" w:rsidRPr="00ED2BAC" w:rsidRDefault="000A7459">
      <w:pPr>
        <w:keepNext/>
        <w:spacing w:after="0" w:line="240" w:lineRule="auto"/>
        <w:rPr>
          <w:ins w:id="790" w:author="Олег Лайновский" w:date="2024-09-29T18:11:00Z"/>
          <w:rFonts w:ascii="Consolas" w:hAnsi="Consolas" w:cs="Times New Roman"/>
          <w:sz w:val="20"/>
          <w:szCs w:val="20"/>
          <w:lang w:val="en-US"/>
          <w:rPrChange w:id="791" w:author="Admin" w:date="2024-09-30T01:16:00Z">
            <w:rPr>
              <w:ins w:id="792" w:author="Олег Лайновский" w:date="2024-09-29T18:11:00Z"/>
              <w:rFonts w:ascii="Times New Roman" w:hAnsi="Times New Roman" w:cs="Times New Roman"/>
              <w:lang w:val="en-US"/>
            </w:rPr>
          </w:rPrChange>
        </w:rPr>
        <w:pPrChange w:id="793" w:author="Admin" w:date="2024-09-30T01:16:00Z">
          <w:pPr/>
        </w:pPrChange>
      </w:pPr>
      <w:ins w:id="794" w:author="Олег Лайновский" w:date="2024-09-29T18:11:00Z">
        <w:r w:rsidRPr="00ED2BAC">
          <w:rPr>
            <w:rFonts w:ascii="Consolas" w:hAnsi="Consolas" w:cs="Times New Roman"/>
            <w:sz w:val="20"/>
            <w:szCs w:val="20"/>
            <w:lang w:val="en-US"/>
            <w:rPrChange w:id="795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   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796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Cout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797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 xml:space="preserve"> &lt;= (A AND B) OR ((A XOR B) AND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798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Cin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799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);</w:t>
        </w:r>
      </w:ins>
    </w:p>
    <w:p w14:paraId="7B2C5220" w14:textId="77777777" w:rsidR="000A7459" w:rsidRPr="00ED2BAC" w:rsidRDefault="000A7459">
      <w:pPr>
        <w:keepNext/>
        <w:spacing w:after="0" w:line="240" w:lineRule="auto"/>
        <w:rPr>
          <w:ins w:id="800" w:author="Олег Лайновский" w:date="2024-09-29T18:11:00Z"/>
          <w:rFonts w:ascii="Consolas" w:hAnsi="Consolas" w:cs="Times New Roman"/>
          <w:sz w:val="20"/>
          <w:szCs w:val="20"/>
          <w:lang w:val="en-US"/>
          <w:rPrChange w:id="801" w:author="Admin" w:date="2024-09-30T01:16:00Z">
            <w:rPr>
              <w:ins w:id="802" w:author="Олег Лайновский" w:date="2024-09-29T18:11:00Z"/>
              <w:rFonts w:ascii="Times New Roman" w:hAnsi="Times New Roman" w:cs="Times New Roman"/>
              <w:lang w:val="en-US"/>
            </w:rPr>
          </w:rPrChange>
        </w:rPr>
        <w:pPrChange w:id="803" w:author="Admin" w:date="2024-09-30T01:16:00Z">
          <w:pPr/>
        </w:pPrChange>
      </w:pPr>
      <w:ins w:id="804" w:author="Олег Лайновский" w:date="2024-09-29T18:11:00Z">
        <w:r w:rsidRPr="00ED2BAC">
          <w:rPr>
            <w:rFonts w:ascii="Consolas" w:hAnsi="Consolas" w:cs="Times New Roman"/>
            <w:sz w:val="20"/>
            <w:szCs w:val="20"/>
            <w:lang w:val="en-US"/>
            <w:rPrChange w:id="805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end process;</w:t>
        </w:r>
      </w:ins>
    </w:p>
    <w:p w14:paraId="6E5797A0" w14:textId="77777777" w:rsidR="000A7459" w:rsidRPr="00ED2BAC" w:rsidRDefault="000A7459">
      <w:pPr>
        <w:keepNext/>
        <w:spacing w:after="0" w:line="240" w:lineRule="auto"/>
        <w:rPr>
          <w:ins w:id="806" w:author="Олег Лайновский" w:date="2024-09-29T18:11:00Z"/>
          <w:rFonts w:ascii="Consolas" w:hAnsi="Consolas" w:cs="Times New Roman"/>
          <w:sz w:val="20"/>
          <w:szCs w:val="20"/>
          <w:lang w:val="en-US"/>
          <w:rPrChange w:id="807" w:author="Admin" w:date="2024-09-30T01:16:00Z">
            <w:rPr>
              <w:ins w:id="808" w:author="Олег Лайновский" w:date="2024-09-29T18:11:00Z"/>
              <w:rFonts w:ascii="Times New Roman" w:hAnsi="Times New Roman" w:cs="Times New Roman"/>
              <w:lang w:val="en-US"/>
            </w:rPr>
          </w:rPrChange>
        </w:rPr>
        <w:pPrChange w:id="809" w:author="Admin" w:date="2024-09-30T01:16:00Z">
          <w:pPr/>
        </w:pPrChange>
      </w:pPr>
      <w:ins w:id="810" w:author="Олег Лайновский" w:date="2024-09-29T18:11:00Z">
        <w:r w:rsidRPr="00ED2BAC">
          <w:rPr>
            <w:rFonts w:ascii="Consolas" w:hAnsi="Consolas" w:cs="Times New Roman"/>
            <w:sz w:val="20"/>
            <w:szCs w:val="20"/>
            <w:lang w:val="en-US"/>
            <w:rPrChange w:id="811" w:author="Admin" w:date="2024-09-30T01:16:00Z">
              <w:rPr>
                <w:rFonts w:ascii="Times New Roman" w:hAnsi="Times New Roman" w:cs="Times New Roman"/>
                <w:lang w:val="en-US"/>
              </w:rPr>
            </w:rPrChange>
          </w:rPr>
          <w:t>end Behavioral;</w:t>
        </w:r>
      </w:ins>
    </w:p>
    <w:p w14:paraId="46B9AC00" w14:textId="7E1D2ABE" w:rsidR="000A7459" w:rsidRPr="00ED2BAC" w:rsidRDefault="000A7459">
      <w:pPr>
        <w:rPr>
          <w:ins w:id="812" w:author="Олег Лайновский" w:date="2024-09-29T18:12:00Z"/>
          <w:rFonts w:ascii="Times New Roman" w:hAnsi="Times New Roman" w:cs="Times New Roman"/>
          <w:b/>
          <w:bCs/>
          <w:sz w:val="28"/>
          <w:szCs w:val="28"/>
        </w:rPr>
      </w:pPr>
      <w:ins w:id="813" w:author="Олег Лайновский" w:date="2024-09-29T18:11:00Z">
        <w:r w:rsidRPr="00757A9B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drawing>
            <wp:inline distT="0" distB="0" distL="0" distR="0" wp14:anchorId="3FFDBEAD" wp14:editId="616F2DAD">
              <wp:extent cx="5940425" cy="857250"/>
              <wp:effectExtent l="0" t="0" r="3175" b="0"/>
              <wp:docPr id="1810761654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10761654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857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65CE890" w14:textId="10D7E69F" w:rsidR="000A7459" w:rsidRPr="00ED2BAC" w:rsidRDefault="000A7459" w:rsidP="000A7459">
      <w:pPr>
        <w:rPr>
          <w:ins w:id="814" w:author="Олег Лайновский" w:date="2024-09-29T18:33:00Z"/>
          <w:rFonts w:ascii="Times New Roman" w:hAnsi="Times New Roman" w:cs="Times New Roman"/>
          <w:sz w:val="28"/>
          <w:szCs w:val="28"/>
          <w:rPrChange w:id="815" w:author="Admin" w:date="2024-09-30T01:14:00Z">
            <w:rPr>
              <w:ins w:id="816" w:author="Олег Лайновский" w:date="2024-09-29T18:33:00Z"/>
              <w:lang w:val="en-US"/>
            </w:rPr>
          </w:rPrChange>
        </w:rPr>
      </w:pPr>
      <w:ins w:id="817" w:author="Олег Лайновский" w:date="2024-09-29T18:12:00Z">
        <w:r w:rsidRPr="00ED2BAC">
          <w:rPr>
            <w:rFonts w:ascii="Times New Roman" w:hAnsi="Times New Roman" w:cs="Times New Roman"/>
            <w:sz w:val="28"/>
            <w:szCs w:val="28"/>
            <w:rPrChange w:id="818" w:author="Admin" w:date="2024-09-30T01:14:00Z">
              <w:rPr/>
            </w:rPrChange>
          </w:rPr>
          <w:t>По согласованию с преподавателем на базе одноразрядного сумматора разработать 2-разрядный сумматор. Проверить работу полученной схемы с помощью функционального и временного моделирования.</w:t>
        </w:r>
      </w:ins>
    </w:p>
    <w:p w14:paraId="7CCB47CE" w14:textId="77777777" w:rsidR="005308C2" w:rsidRPr="00ED2BAC" w:rsidRDefault="005308C2">
      <w:pPr>
        <w:keepNext/>
        <w:spacing w:after="0" w:line="240" w:lineRule="auto"/>
        <w:rPr>
          <w:ins w:id="819" w:author="Олег Лайновский" w:date="2024-09-29T18:33:00Z"/>
          <w:rFonts w:ascii="Consolas" w:hAnsi="Consolas" w:cs="Times New Roman"/>
          <w:sz w:val="20"/>
          <w:szCs w:val="20"/>
          <w:lang w:val="en-US"/>
          <w:rPrChange w:id="820" w:author="Admin" w:date="2024-09-30T01:17:00Z">
            <w:rPr>
              <w:ins w:id="821" w:author="Олег Лайновский" w:date="2024-09-29T18:33:00Z"/>
              <w:lang w:val="en-US"/>
            </w:rPr>
          </w:rPrChange>
        </w:rPr>
        <w:pPrChange w:id="822" w:author="Admin" w:date="2024-09-30T01:17:00Z">
          <w:pPr/>
        </w:pPrChange>
      </w:pPr>
      <w:ins w:id="823" w:author="Олег Лайновский" w:date="2024-09-29T18:33:00Z">
        <w:r w:rsidRPr="00ED2BAC">
          <w:rPr>
            <w:rFonts w:ascii="Consolas" w:hAnsi="Consolas" w:cs="Times New Roman"/>
            <w:sz w:val="20"/>
            <w:szCs w:val="20"/>
            <w:lang w:val="en-US"/>
            <w:rPrChange w:id="824" w:author="Admin" w:date="2024-09-30T01:17:00Z">
              <w:rPr>
                <w:lang w:val="en-US"/>
              </w:rPr>
            </w:rPrChange>
          </w:rPr>
          <w:lastRenderedPageBreak/>
          <w:t>library IEEE;</w:t>
        </w:r>
      </w:ins>
    </w:p>
    <w:p w14:paraId="1D8E9AFB" w14:textId="77777777" w:rsidR="005308C2" w:rsidRPr="00ED2BAC" w:rsidRDefault="005308C2">
      <w:pPr>
        <w:keepNext/>
        <w:spacing w:after="0" w:line="240" w:lineRule="auto"/>
        <w:rPr>
          <w:ins w:id="825" w:author="Олег Лайновский" w:date="2024-09-29T18:33:00Z"/>
          <w:rFonts w:ascii="Consolas" w:hAnsi="Consolas" w:cs="Times New Roman"/>
          <w:sz w:val="20"/>
          <w:szCs w:val="20"/>
          <w:lang w:val="en-US"/>
          <w:rPrChange w:id="826" w:author="Admin" w:date="2024-09-30T01:17:00Z">
            <w:rPr>
              <w:ins w:id="827" w:author="Олег Лайновский" w:date="2024-09-29T18:33:00Z"/>
              <w:lang w:val="en-US"/>
            </w:rPr>
          </w:rPrChange>
        </w:rPr>
        <w:pPrChange w:id="828" w:author="Admin" w:date="2024-09-30T01:17:00Z">
          <w:pPr/>
        </w:pPrChange>
      </w:pPr>
      <w:ins w:id="829" w:author="Олег Лайновский" w:date="2024-09-29T18:33:00Z">
        <w:r w:rsidRPr="00ED2BAC">
          <w:rPr>
            <w:rFonts w:ascii="Consolas" w:hAnsi="Consolas" w:cs="Times New Roman"/>
            <w:sz w:val="20"/>
            <w:szCs w:val="20"/>
            <w:lang w:val="en-US"/>
            <w:rPrChange w:id="830" w:author="Admin" w:date="2024-09-30T01:17:00Z">
              <w:rPr>
                <w:lang w:val="en-US"/>
              </w:rPr>
            </w:rPrChange>
          </w:rPr>
          <w:t>use IEEE.STD_LOGIC_1164.ALL;</w:t>
        </w:r>
      </w:ins>
    </w:p>
    <w:p w14:paraId="02DC4D74" w14:textId="77777777" w:rsidR="005308C2" w:rsidRPr="00ED2BAC" w:rsidRDefault="005308C2">
      <w:pPr>
        <w:keepNext/>
        <w:spacing w:after="0" w:line="240" w:lineRule="auto"/>
        <w:rPr>
          <w:ins w:id="831" w:author="Олег Лайновский" w:date="2024-09-29T18:33:00Z"/>
          <w:rFonts w:ascii="Consolas" w:hAnsi="Consolas" w:cs="Times New Roman"/>
          <w:sz w:val="20"/>
          <w:szCs w:val="20"/>
          <w:lang w:val="en-US"/>
          <w:rPrChange w:id="832" w:author="Admin" w:date="2024-09-30T01:17:00Z">
            <w:rPr>
              <w:ins w:id="833" w:author="Олег Лайновский" w:date="2024-09-29T18:33:00Z"/>
              <w:lang w:val="en-US"/>
            </w:rPr>
          </w:rPrChange>
        </w:rPr>
        <w:pPrChange w:id="834" w:author="Admin" w:date="2024-09-30T01:17:00Z">
          <w:pPr/>
        </w:pPrChange>
      </w:pPr>
      <w:ins w:id="835" w:author="Олег Лайновский" w:date="2024-09-29T18:33:00Z">
        <w:r w:rsidRPr="00ED2BAC">
          <w:rPr>
            <w:rFonts w:ascii="Consolas" w:hAnsi="Consolas" w:cs="Times New Roman"/>
            <w:sz w:val="20"/>
            <w:szCs w:val="20"/>
            <w:lang w:val="en-US"/>
            <w:rPrChange w:id="836" w:author="Admin" w:date="2024-09-30T01:17:00Z">
              <w:rPr>
                <w:lang w:val="en-US"/>
              </w:rPr>
            </w:rPrChange>
          </w:rPr>
          <w:t>use IEEE.STD_LOGIC_ARITH.ALL;</w:t>
        </w:r>
      </w:ins>
    </w:p>
    <w:p w14:paraId="58940C71" w14:textId="77777777" w:rsidR="005308C2" w:rsidRPr="00ED2BAC" w:rsidRDefault="005308C2">
      <w:pPr>
        <w:keepNext/>
        <w:spacing w:after="0" w:line="240" w:lineRule="auto"/>
        <w:rPr>
          <w:ins w:id="837" w:author="Олег Лайновский" w:date="2024-09-29T18:33:00Z"/>
          <w:rFonts w:ascii="Consolas" w:hAnsi="Consolas" w:cs="Times New Roman"/>
          <w:sz w:val="20"/>
          <w:szCs w:val="20"/>
          <w:lang w:val="en-US"/>
          <w:rPrChange w:id="838" w:author="Admin" w:date="2024-09-30T01:17:00Z">
            <w:rPr>
              <w:ins w:id="839" w:author="Олег Лайновский" w:date="2024-09-29T18:33:00Z"/>
              <w:lang w:val="en-US"/>
            </w:rPr>
          </w:rPrChange>
        </w:rPr>
        <w:pPrChange w:id="840" w:author="Admin" w:date="2024-09-30T01:17:00Z">
          <w:pPr/>
        </w:pPrChange>
      </w:pPr>
      <w:ins w:id="841" w:author="Олег Лайновский" w:date="2024-09-29T18:33:00Z">
        <w:r w:rsidRPr="00ED2BAC">
          <w:rPr>
            <w:rFonts w:ascii="Consolas" w:hAnsi="Consolas" w:cs="Times New Roman"/>
            <w:sz w:val="20"/>
            <w:szCs w:val="20"/>
            <w:lang w:val="en-US"/>
            <w:rPrChange w:id="842" w:author="Admin" w:date="2024-09-30T01:17:00Z">
              <w:rPr>
                <w:lang w:val="en-US"/>
              </w:rPr>
            </w:rPrChange>
          </w:rPr>
          <w:t>use IEEE.STD_LOGIC_UNSIGNED.ALL;</w:t>
        </w:r>
      </w:ins>
    </w:p>
    <w:p w14:paraId="42AE38D3" w14:textId="77777777" w:rsidR="005308C2" w:rsidRPr="00ED2BAC" w:rsidRDefault="005308C2">
      <w:pPr>
        <w:keepNext/>
        <w:spacing w:after="0" w:line="240" w:lineRule="auto"/>
        <w:rPr>
          <w:ins w:id="843" w:author="Олег Лайновский" w:date="2024-09-29T18:33:00Z"/>
          <w:rFonts w:ascii="Consolas" w:hAnsi="Consolas" w:cs="Times New Roman"/>
          <w:sz w:val="20"/>
          <w:szCs w:val="20"/>
          <w:lang w:val="en-US"/>
          <w:rPrChange w:id="844" w:author="Admin" w:date="2024-09-30T01:17:00Z">
            <w:rPr>
              <w:ins w:id="845" w:author="Олег Лайновский" w:date="2024-09-29T18:33:00Z"/>
              <w:lang w:val="en-US"/>
            </w:rPr>
          </w:rPrChange>
        </w:rPr>
        <w:pPrChange w:id="846" w:author="Admin" w:date="2024-09-30T01:17:00Z">
          <w:pPr/>
        </w:pPrChange>
      </w:pPr>
    </w:p>
    <w:p w14:paraId="30C6C51B" w14:textId="77777777" w:rsidR="005308C2" w:rsidRPr="00ED2BAC" w:rsidRDefault="005308C2">
      <w:pPr>
        <w:keepNext/>
        <w:spacing w:after="0" w:line="240" w:lineRule="auto"/>
        <w:rPr>
          <w:ins w:id="847" w:author="Олег Лайновский" w:date="2024-09-29T18:33:00Z"/>
          <w:rFonts w:ascii="Consolas" w:hAnsi="Consolas" w:cs="Times New Roman"/>
          <w:sz w:val="20"/>
          <w:szCs w:val="20"/>
          <w:lang w:val="en-US"/>
          <w:rPrChange w:id="848" w:author="Admin" w:date="2024-09-30T01:17:00Z">
            <w:rPr>
              <w:ins w:id="849" w:author="Олег Лайновский" w:date="2024-09-29T18:33:00Z"/>
              <w:lang w:val="en-US"/>
            </w:rPr>
          </w:rPrChange>
        </w:rPr>
        <w:pPrChange w:id="850" w:author="Admin" w:date="2024-09-30T01:17:00Z">
          <w:pPr/>
        </w:pPrChange>
      </w:pPr>
      <w:ins w:id="851" w:author="Олег Лайновский" w:date="2024-09-29T18:33:00Z">
        <w:r w:rsidRPr="00ED2BAC">
          <w:rPr>
            <w:rFonts w:ascii="Consolas" w:hAnsi="Consolas" w:cs="Times New Roman"/>
            <w:sz w:val="20"/>
            <w:szCs w:val="20"/>
            <w:lang w:val="en-US"/>
            <w:rPrChange w:id="852" w:author="Admin" w:date="2024-09-30T01:17:00Z">
              <w:rPr>
                <w:lang w:val="en-US"/>
              </w:rPr>
            </w:rPrChange>
          </w:rPr>
          <w:t>entity list22 is</w:t>
        </w:r>
      </w:ins>
    </w:p>
    <w:p w14:paraId="5484571A" w14:textId="77777777" w:rsidR="005308C2" w:rsidRPr="00ED2BAC" w:rsidRDefault="005308C2">
      <w:pPr>
        <w:keepNext/>
        <w:spacing w:after="0" w:line="240" w:lineRule="auto"/>
        <w:rPr>
          <w:ins w:id="853" w:author="Олег Лайновский" w:date="2024-09-29T18:33:00Z"/>
          <w:rFonts w:ascii="Consolas" w:hAnsi="Consolas" w:cs="Times New Roman"/>
          <w:sz w:val="20"/>
          <w:szCs w:val="20"/>
          <w:lang w:val="en-US"/>
          <w:rPrChange w:id="854" w:author="Admin" w:date="2024-09-30T01:17:00Z">
            <w:rPr>
              <w:ins w:id="855" w:author="Олег Лайновский" w:date="2024-09-29T18:33:00Z"/>
              <w:lang w:val="en-US"/>
            </w:rPr>
          </w:rPrChange>
        </w:rPr>
        <w:pPrChange w:id="856" w:author="Admin" w:date="2024-09-30T01:17:00Z">
          <w:pPr/>
        </w:pPrChange>
      </w:pPr>
      <w:ins w:id="857" w:author="Олег Лайновский" w:date="2024-09-29T18:33:00Z">
        <w:r w:rsidRPr="00ED2BAC">
          <w:rPr>
            <w:rFonts w:ascii="Consolas" w:hAnsi="Consolas" w:cs="Times New Roman"/>
            <w:sz w:val="20"/>
            <w:szCs w:val="20"/>
            <w:lang w:val="en-US"/>
            <w:rPrChange w:id="858" w:author="Admin" w:date="2024-09-30T01:17:00Z">
              <w:rPr>
                <w:lang w:val="en-US"/>
              </w:rPr>
            </w:rPrChange>
          </w:rPr>
          <w:tab/>
          <w:t xml:space="preserve"> Port (</w:t>
        </w:r>
      </w:ins>
    </w:p>
    <w:p w14:paraId="740E666B" w14:textId="77777777" w:rsidR="005308C2" w:rsidRPr="00ED2BAC" w:rsidRDefault="005308C2">
      <w:pPr>
        <w:keepNext/>
        <w:spacing w:after="0" w:line="240" w:lineRule="auto"/>
        <w:rPr>
          <w:ins w:id="859" w:author="Олег Лайновский" w:date="2024-09-29T18:33:00Z"/>
          <w:rFonts w:ascii="Consolas" w:hAnsi="Consolas" w:cs="Times New Roman"/>
          <w:sz w:val="20"/>
          <w:szCs w:val="20"/>
          <w:lang w:val="en-US"/>
          <w:rPrChange w:id="860" w:author="Admin" w:date="2024-09-30T01:17:00Z">
            <w:rPr>
              <w:ins w:id="861" w:author="Олег Лайновский" w:date="2024-09-29T18:33:00Z"/>
              <w:lang w:val="en-US"/>
            </w:rPr>
          </w:rPrChange>
        </w:rPr>
        <w:pPrChange w:id="862" w:author="Admin" w:date="2024-09-30T01:17:00Z">
          <w:pPr/>
        </w:pPrChange>
      </w:pPr>
      <w:ins w:id="863" w:author="Олег Лайновский" w:date="2024-09-29T18:33:00Z">
        <w:r w:rsidRPr="00ED2BAC">
          <w:rPr>
            <w:rFonts w:ascii="Consolas" w:hAnsi="Consolas" w:cs="Times New Roman"/>
            <w:sz w:val="20"/>
            <w:szCs w:val="20"/>
            <w:lang w:val="en-US"/>
            <w:rPrChange w:id="864" w:author="Admin" w:date="2024-09-30T01:17:00Z">
              <w:rPr>
                <w:lang w:val="en-US"/>
              </w:rPr>
            </w:rPrChange>
          </w:rPr>
          <w:t xml:space="preserve">        A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865" w:author="Admin" w:date="2024-09-30T01:17:00Z">
              <w:rPr>
                <w:lang w:val="en-US"/>
              </w:rPr>
            </w:rPrChange>
          </w:rPr>
          <w:t xml:space="preserve">  :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866" w:author="Admin" w:date="2024-09-30T01:17:00Z">
              <w:rPr>
                <w:lang w:val="en-US"/>
              </w:rPr>
            </w:rPrChange>
          </w:rPr>
          <w:t xml:space="preserve"> in  STD_LOGIC_VECTOR(1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867" w:author="Admin" w:date="2024-09-30T01:17:00Z">
              <w:rPr>
                <w:lang w:val="en-US"/>
              </w:rPr>
            </w:rPrChange>
          </w:rPr>
          <w:t>downto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868" w:author="Admin" w:date="2024-09-30T01:17:00Z">
              <w:rPr>
                <w:lang w:val="en-US"/>
              </w:rPr>
            </w:rPrChange>
          </w:rPr>
          <w:t xml:space="preserve"> 0);</w:t>
        </w:r>
        <w:r w:rsidRPr="00ED2BAC">
          <w:rPr>
            <w:rFonts w:ascii="Consolas" w:hAnsi="Consolas" w:cs="Times New Roman"/>
            <w:sz w:val="20"/>
            <w:szCs w:val="20"/>
            <w:lang w:val="en-US"/>
            <w:rPrChange w:id="869" w:author="Admin" w:date="2024-09-30T01:17:00Z">
              <w:rPr>
                <w:lang w:val="en-US"/>
              </w:rPr>
            </w:rPrChange>
          </w:rPr>
          <w:tab/>
        </w:r>
        <w:r w:rsidRPr="00ED2BAC">
          <w:rPr>
            <w:rFonts w:ascii="Consolas" w:hAnsi="Consolas" w:cs="Times New Roman"/>
            <w:sz w:val="20"/>
            <w:szCs w:val="20"/>
            <w:lang w:val="en-US"/>
            <w:rPrChange w:id="870" w:author="Admin" w:date="2024-09-30T01:17:00Z">
              <w:rPr>
                <w:lang w:val="en-US"/>
              </w:rPr>
            </w:rPrChange>
          </w:rPr>
          <w:tab/>
        </w:r>
        <w:r w:rsidRPr="00ED2BAC">
          <w:rPr>
            <w:rFonts w:ascii="Consolas" w:hAnsi="Consolas" w:cs="Times New Roman"/>
            <w:sz w:val="20"/>
            <w:szCs w:val="20"/>
            <w:lang w:val="en-US"/>
            <w:rPrChange w:id="871" w:author="Admin" w:date="2024-09-30T01:17:00Z">
              <w:rPr>
                <w:lang w:val="en-US"/>
              </w:rPr>
            </w:rPrChange>
          </w:rPr>
          <w:tab/>
        </w:r>
        <w:r w:rsidRPr="00ED2BAC">
          <w:rPr>
            <w:rFonts w:ascii="Consolas" w:hAnsi="Consolas" w:cs="Times New Roman"/>
            <w:sz w:val="20"/>
            <w:szCs w:val="20"/>
            <w:lang w:val="en-US"/>
            <w:rPrChange w:id="872" w:author="Admin" w:date="2024-09-30T01:17:00Z">
              <w:rPr>
                <w:lang w:val="en-US"/>
              </w:rPr>
            </w:rPrChange>
          </w:rPr>
          <w:tab/>
        </w:r>
        <w:r w:rsidRPr="00ED2BAC">
          <w:rPr>
            <w:rFonts w:ascii="Consolas" w:hAnsi="Consolas" w:cs="Times New Roman"/>
            <w:sz w:val="20"/>
            <w:szCs w:val="20"/>
            <w:lang w:val="en-US"/>
            <w:rPrChange w:id="873" w:author="Admin" w:date="2024-09-30T01:17:00Z">
              <w:rPr>
                <w:lang w:val="en-US"/>
              </w:rPr>
            </w:rPrChange>
          </w:rPr>
          <w:tab/>
        </w:r>
        <w:r w:rsidRPr="00ED2BAC">
          <w:rPr>
            <w:rFonts w:ascii="Consolas" w:hAnsi="Consolas" w:cs="Times New Roman"/>
            <w:sz w:val="20"/>
            <w:szCs w:val="20"/>
            <w:lang w:val="en-US"/>
            <w:rPrChange w:id="874" w:author="Admin" w:date="2024-09-30T01:17:00Z">
              <w:rPr>
                <w:lang w:val="en-US"/>
              </w:rPr>
            </w:rPrChange>
          </w:rPr>
          <w:tab/>
        </w:r>
      </w:ins>
    </w:p>
    <w:p w14:paraId="677C1F3D" w14:textId="77777777" w:rsidR="005308C2" w:rsidRPr="00ED2BAC" w:rsidRDefault="005308C2">
      <w:pPr>
        <w:keepNext/>
        <w:spacing w:after="0" w:line="240" w:lineRule="auto"/>
        <w:rPr>
          <w:ins w:id="875" w:author="Олег Лайновский" w:date="2024-09-29T18:33:00Z"/>
          <w:rFonts w:ascii="Consolas" w:hAnsi="Consolas" w:cs="Times New Roman"/>
          <w:sz w:val="20"/>
          <w:szCs w:val="20"/>
          <w:lang w:val="en-US"/>
          <w:rPrChange w:id="876" w:author="Admin" w:date="2024-09-30T01:17:00Z">
            <w:rPr>
              <w:ins w:id="877" w:author="Олег Лайновский" w:date="2024-09-29T18:33:00Z"/>
              <w:lang w:val="en-US"/>
            </w:rPr>
          </w:rPrChange>
        </w:rPr>
        <w:pPrChange w:id="878" w:author="Admin" w:date="2024-09-30T01:17:00Z">
          <w:pPr/>
        </w:pPrChange>
      </w:pPr>
      <w:ins w:id="879" w:author="Олег Лайновский" w:date="2024-09-29T18:33:00Z">
        <w:r w:rsidRPr="00ED2BAC">
          <w:rPr>
            <w:rFonts w:ascii="Consolas" w:hAnsi="Consolas" w:cs="Times New Roman"/>
            <w:sz w:val="20"/>
            <w:szCs w:val="20"/>
            <w:lang w:val="en-US"/>
            <w:rPrChange w:id="880" w:author="Admin" w:date="2024-09-30T01:17:00Z">
              <w:rPr>
                <w:lang w:val="en-US"/>
              </w:rPr>
            </w:rPrChange>
          </w:rPr>
          <w:t xml:space="preserve">        B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881" w:author="Admin" w:date="2024-09-30T01:17:00Z">
              <w:rPr>
                <w:lang w:val="en-US"/>
              </w:rPr>
            </w:rPrChange>
          </w:rPr>
          <w:t xml:space="preserve">  :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882" w:author="Admin" w:date="2024-09-30T01:17:00Z">
              <w:rPr>
                <w:lang w:val="en-US"/>
              </w:rPr>
            </w:rPrChange>
          </w:rPr>
          <w:t xml:space="preserve"> in  STD_LOGIC_VECTOR(1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883" w:author="Admin" w:date="2024-09-30T01:17:00Z">
              <w:rPr>
                <w:lang w:val="en-US"/>
              </w:rPr>
            </w:rPrChange>
          </w:rPr>
          <w:t>downto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884" w:author="Admin" w:date="2024-09-30T01:17:00Z">
              <w:rPr>
                <w:lang w:val="en-US"/>
              </w:rPr>
            </w:rPrChange>
          </w:rPr>
          <w:t xml:space="preserve"> 0);</w:t>
        </w:r>
      </w:ins>
    </w:p>
    <w:p w14:paraId="1FC7577B" w14:textId="77777777" w:rsidR="005308C2" w:rsidRPr="00ED2BAC" w:rsidRDefault="005308C2">
      <w:pPr>
        <w:keepNext/>
        <w:spacing w:after="0" w:line="240" w:lineRule="auto"/>
        <w:rPr>
          <w:ins w:id="885" w:author="Олег Лайновский" w:date="2024-09-29T18:33:00Z"/>
          <w:rFonts w:ascii="Consolas" w:hAnsi="Consolas" w:cs="Times New Roman"/>
          <w:sz w:val="20"/>
          <w:szCs w:val="20"/>
          <w:lang w:val="en-US"/>
          <w:rPrChange w:id="886" w:author="Admin" w:date="2024-09-30T01:17:00Z">
            <w:rPr>
              <w:ins w:id="887" w:author="Олег Лайновский" w:date="2024-09-29T18:33:00Z"/>
              <w:lang w:val="en-US"/>
            </w:rPr>
          </w:rPrChange>
        </w:rPr>
        <w:pPrChange w:id="888" w:author="Admin" w:date="2024-09-30T01:17:00Z">
          <w:pPr/>
        </w:pPrChange>
      </w:pPr>
      <w:ins w:id="889" w:author="Олег Лайновский" w:date="2024-09-29T18:33:00Z">
        <w:r w:rsidRPr="00ED2BAC">
          <w:rPr>
            <w:rFonts w:ascii="Consolas" w:hAnsi="Consolas" w:cs="Times New Roman"/>
            <w:sz w:val="20"/>
            <w:szCs w:val="20"/>
            <w:lang w:val="en-US"/>
            <w:rPrChange w:id="890" w:author="Admin" w:date="2024-09-30T01:17:00Z">
              <w:rPr>
                <w:lang w:val="en-US"/>
              </w:rPr>
            </w:rPrChange>
          </w:rPr>
          <w:t xml:space="preserve">        </w:t>
        </w:r>
        <w:proofErr w:type="spellStart"/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891" w:author="Admin" w:date="2024-09-30T01:17:00Z">
              <w:rPr>
                <w:lang w:val="en-US"/>
              </w:rPr>
            </w:rPrChange>
          </w:rPr>
          <w:t>Cin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892" w:author="Admin" w:date="2024-09-30T01:17:00Z">
              <w:rPr>
                <w:lang w:val="en-US"/>
              </w:rPr>
            </w:rPrChange>
          </w:rPr>
          <w:t xml:space="preserve">  :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893" w:author="Admin" w:date="2024-09-30T01:17:00Z">
              <w:rPr>
                <w:lang w:val="en-US"/>
              </w:rPr>
            </w:rPrChange>
          </w:rPr>
          <w:t xml:space="preserve"> in  STD_LOGIC;</w:t>
        </w:r>
      </w:ins>
    </w:p>
    <w:p w14:paraId="3D73C7E0" w14:textId="77777777" w:rsidR="005308C2" w:rsidRPr="00ED2BAC" w:rsidRDefault="005308C2">
      <w:pPr>
        <w:keepNext/>
        <w:spacing w:after="0" w:line="240" w:lineRule="auto"/>
        <w:rPr>
          <w:ins w:id="894" w:author="Олег Лайновский" w:date="2024-09-29T18:33:00Z"/>
          <w:rFonts w:ascii="Consolas" w:hAnsi="Consolas" w:cs="Times New Roman"/>
          <w:sz w:val="20"/>
          <w:szCs w:val="20"/>
          <w:lang w:val="en-US"/>
          <w:rPrChange w:id="895" w:author="Admin" w:date="2024-09-30T01:17:00Z">
            <w:rPr>
              <w:ins w:id="896" w:author="Олег Лайновский" w:date="2024-09-29T18:33:00Z"/>
              <w:lang w:val="en-US"/>
            </w:rPr>
          </w:rPrChange>
        </w:rPr>
        <w:pPrChange w:id="897" w:author="Admin" w:date="2024-09-30T01:17:00Z">
          <w:pPr/>
        </w:pPrChange>
      </w:pPr>
      <w:ins w:id="898" w:author="Олег Лайновский" w:date="2024-09-29T18:33:00Z">
        <w:r w:rsidRPr="00ED2BAC">
          <w:rPr>
            <w:rFonts w:ascii="Consolas" w:hAnsi="Consolas" w:cs="Times New Roman"/>
            <w:sz w:val="20"/>
            <w:szCs w:val="20"/>
            <w:lang w:val="en-US"/>
            <w:rPrChange w:id="899" w:author="Admin" w:date="2024-09-30T01:17:00Z">
              <w:rPr>
                <w:lang w:val="en-US"/>
              </w:rPr>
            </w:rPrChange>
          </w:rPr>
          <w:t xml:space="preserve">        S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900" w:author="Admin" w:date="2024-09-30T01:17:00Z">
              <w:rPr>
                <w:lang w:val="en-US"/>
              </w:rPr>
            </w:rPrChange>
          </w:rPr>
          <w:t xml:space="preserve">  :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901" w:author="Admin" w:date="2024-09-30T01:17:00Z">
              <w:rPr>
                <w:lang w:val="en-US"/>
              </w:rPr>
            </w:rPrChange>
          </w:rPr>
          <w:t xml:space="preserve"> out STD_LOGIC_VECTOR(1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902" w:author="Admin" w:date="2024-09-30T01:17:00Z">
              <w:rPr>
                <w:lang w:val="en-US"/>
              </w:rPr>
            </w:rPrChange>
          </w:rPr>
          <w:t>downto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903" w:author="Admin" w:date="2024-09-30T01:17:00Z">
              <w:rPr>
                <w:lang w:val="en-US"/>
              </w:rPr>
            </w:rPrChange>
          </w:rPr>
          <w:t xml:space="preserve"> 0);</w:t>
        </w:r>
      </w:ins>
    </w:p>
    <w:p w14:paraId="1DC7AD13" w14:textId="77777777" w:rsidR="005308C2" w:rsidRPr="00ED2BAC" w:rsidRDefault="005308C2">
      <w:pPr>
        <w:keepNext/>
        <w:spacing w:after="0" w:line="240" w:lineRule="auto"/>
        <w:rPr>
          <w:ins w:id="904" w:author="Олег Лайновский" w:date="2024-09-29T18:33:00Z"/>
          <w:rFonts w:ascii="Consolas" w:hAnsi="Consolas" w:cs="Times New Roman"/>
          <w:sz w:val="20"/>
          <w:szCs w:val="20"/>
          <w:lang w:val="en-US"/>
          <w:rPrChange w:id="905" w:author="Admin" w:date="2024-09-30T01:17:00Z">
            <w:rPr>
              <w:ins w:id="906" w:author="Олег Лайновский" w:date="2024-09-29T18:33:00Z"/>
              <w:lang w:val="en-US"/>
            </w:rPr>
          </w:rPrChange>
        </w:rPr>
        <w:pPrChange w:id="907" w:author="Admin" w:date="2024-09-30T01:17:00Z">
          <w:pPr/>
        </w:pPrChange>
      </w:pPr>
      <w:ins w:id="908" w:author="Олег Лайновский" w:date="2024-09-29T18:33:00Z">
        <w:r w:rsidRPr="00ED2BAC">
          <w:rPr>
            <w:rFonts w:ascii="Consolas" w:hAnsi="Consolas" w:cs="Times New Roman"/>
            <w:sz w:val="20"/>
            <w:szCs w:val="20"/>
            <w:lang w:val="en-US"/>
            <w:rPrChange w:id="909" w:author="Admin" w:date="2024-09-30T01:17:00Z">
              <w:rPr>
                <w:lang w:val="en-US"/>
              </w:rPr>
            </w:rPrChange>
          </w:rPr>
          <w:t xml:space="preserve">        </w:t>
        </w:r>
        <w:proofErr w:type="spellStart"/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910" w:author="Admin" w:date="2024-09-30T01:17:00Z">
              <w:rPr>
                <w:lang w:val="en-US"/>
              </w:rPr>
            </w:rPrChange>
          </w:rPr>
          <w:t>Cout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911" w:author="Admin" w:date="2024-09-30T01:17:00Z">
              <w:rPr>
                <w:lang w:val="en-US"/>
              </w:rPr>
            </w:rPrChange>
          </w:rPr>
          <w:t xml:space="preserve"> :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912" w:author="Admin" w:date="2024-09-30T01:17:00Z">
              <w:rPr>
                <w:lang w:val="en-US"/>
              </w:rPr>
            </w:rPrChange>
          </w:rPr>
          <w:t xml:space="preserve"> out STD_LOGIC</w:t>
        </w:r>
      </w:ins>
    </w:p>
    <w:p w14:paraId="10477D6F" w14:textId="77777777" w:rsidR="005308C2" w:rsidRPr="00ED2BAC" w:rsidRDefault="005308C2">
      <w:pPr>
        <w:keepNext/>
        <w:spacing w:after="0" w:line="240" w:lineRule="auto"/>
        <w:rPr>
          <w:ins w:id="913" w:author="Олег Лайновский" w:date="2024-09-29T18:33:00Z"/>
          <w:rFonts w:ascii="Consolas" w:hAnsi="Consolas" w:cs="Times New Roman"/>
          <w:sz w:val="20"/>
          <w:szCs w:val="20"/>
          <w:lang w:val="en-US"/>
          <w:rPrChange w:id="914" w:author="Admin" w:date="2024-09-30T01:17:00Z">
            <w:rPr>
              <w:ins w:id="915" w:author="Олег Лайновский" w:date="2024-09-29T18:33:00Z"/>
              <w:lang w:val="en-US"/>
            </w:rPr>
          </w:rPrChange>
        </w:rPr>
        <w:pPrChange w:id="916" w:author="Admin" w:date="2024-09-30T01:17:00Z">
          <w:pPr/>
        </w:pPrChange>
      </w:pPr>
      <w:ins w:id="917" w:author="Олег Лайновский" w:date="2024-09-29T18:33:00Z">
        <w:r w:rsidRPr="00ED2BAC">
          <w:rPr>
            <w:rFonts w:ascii="Consolas" w:hAnsi="Consolas" w:cs="Times New Roman"/>
            <w:sz w:val="20"/>
            <w:szCs w:val="20"/>
            <w:lang w:val="en-US"/>
            <w:rPrChange w:id="918" w:author="Admin" w:date="2024-09-30T01:17:00Z">
              <w:rPr>
                <w:lang w:val="en-US"/>
              </w:rPr>
            </w:rPrChange>
          </w:rPr>
          <w:t xml:space="preserve">    );</w:t>
        </w:r>
      </w:ins>
    </w:p>
    <w:p w14:paraId="21A3C266" w14:textId="77777777" w:rsidR="005308C2" w:rsidRPr="00ED2BAC" w:rsidRDefault="005308C2">
      <w:pPr>
        <w:keepNext/>
        <w:spacing w:after="0" w:line="240" w:lineRule="auto"/>
        <w:rPr>
          <w:ins w:id="919" w:author="Олег Лайновский" w:date="2024-09-29T18:33:00Z"/>
          <w:rFonts w:ascii="Consolas" w:hAnsi="Consolas" w:cs="Times New Roman"/>
          <w:sz w:val="20"/>
          <w:szCs w:val="20"/>
          <w:lang w:val="en-US"/>
          <w:rPrChange w:id="920" w:author="Admin" w:date="2024-09-30T01:17:00Z">
            <w:rPr>
              <w:ins w:id="921" w:author="Олег Лайновский" w:date="2024-09-29T18:33:00Z"/>
              <w:lang w:val="en-US"/>
            </w:rPr>
          </w:rPrChange>
        </w:rPr>
        <w:pPrChange w:id="922" w:author="Admin" w:date="2024-09-30T01:17:00Z">
          <w:pPr/>
        </w:pPrChange>
      </w:pPr>
      <w:ins w:id="923" w:author="Олег Лайновский" w:date="2024-09-29T18:33:00Z">
        <w:r w:rsidRPr="00ED2BAC">
          <w:rPr>
            <w:rFonts w:ascii="Consolas" w:hAnsi="Consolas" w:cs="Times New Roman"/>
            <w:sz w:val="20"/>
            <w:szCs w:val="20"/>
            <w:lang w:val="en-US"/>
            <w:rPrChange w:id="924" w:author="Admin" w:date="2024-09-30T01:17:00Z">
              <w:rPr>
                <w:lang w:val="en-US"/>
              </w:rPr>
            </w:rPrChange>
          </w:rPr>
          <w:t>end list22;</w:t>
        </w:r>
      </w:ins>
    </w:p>
    <w:p w14:paraId="226589F0" w14:textId="77777777" w:rsidR="005308C2" w:rsidRPr="00ED2BAC" w:rsidRDefault="005308C2">
      <w:pPr>
        <w:keepNext/>
        <w:spacing w:after="0" w:line="240" w:lineRule="auto"/>
        <w:rPr>
          <w:ins w:id="925" w:author="Олег Лайновский" w:date="2024-09-29T18:33:00Z"/>
          <w:rFonts w:ascii="Consolas" w:hAnsi="Consolas" w:cs="Times New Roman"/>
          <w:sz w:val="20"/>
          <w:szCs w:val="20"/>
          <w:lang w:val="en-US"/>
          <w:rPrChange w:id="926" w:author="Admin" w:date="2024-09-30T01:17:00Z">
            <w:rPr>
              <w:ins w:id="927" w:author="Олег Лайновский" w:date="2024-09-29T18:33:00Z"/>
              <w:lang w:val="en-US"/>
            </w:rPr>
          </w:rPrChange>
        </w:rPr>
        <w:pPrChange w:id="928" w:author="Admin" w:date="2024-09-30T01:17:00Z">
          <w:pPr/>
        </w:pPrChange>
      </w:pPr>
    </w:p>
    <w:p w14:paraId="2C698F96" w14:textId="77777777" w:rsidR="005308C2" w:rsidRPr="00ED2BAC" w:rsidRDefault="005308C2">
      <w:pPr>
        <w:keepNext/>
        <w:spacing w:after="0" w:line="240" w:lineRule="auto"/>
        <w:rPr>
          <w:ins w:id="929" w:author="Олег Лайновский" w:date="2024-09-29T18:33:00Z"/>
          <w:rFonts w:ascii="Consolas" w:hAnsi="Consolas" w:cs="Times New Roman"/>
          <w:sz w:val="20"/>
          <w:szCs w:val="20"/>
          <w:lang w:val="en-US"/>
          <w:rPrChange w:id="930" w:author="Admin" w:date="2024-09-30T01:17:00Z">
            <w:rPr>
              <w:ins w:id="931" w:author="Олег Лайновский" w:date="2024-09-29T18:33:00Z"/>
              <w:lang w:val="en-US"/>
            </w:rPr>
          </w:rPrChange>
        </w:rPr>
        <w:pPrChange w:id="932" w:author="Admin" w:date="2024-09-30T01:17:00Z">
          <w:pPr/>
        </w:pPrChange>
      </w:pPr>
      <w:ins w:id="933" w:author="Олег Лайновский" w:date="2024-09-29T18:33:00Z">
        <w:r w:rsidRPr="00ED2BAC">
          <w:rPr>
            <w:rFonts w:ascii="Consolas" w:hAnsi="Consolas" w:cs="Times New Roman"/>
            <w:sz w:val="20"/>
            <w:szCs w:val="20"/>
            <w:lang w:val="en-US"/>
            <w:rPrChange w:id="934" w:author="Admin" w:date="2024-09-30T01:17:00Z">
              <w:rPr>
                <w:lang w:val="en-US"/>
              </w:rPr>
            </w:rPrChange>
          </w:rPr>
          <w:t>architecture Behavioral of list22 is</w:t>
        </w:r>
      </w:ins>
    </w:p>
    <w:p w14:paraId="68B62756" w14:textId="77777777" w:rsidR="005308C2" w:rsidRPr="00ED2BAC" w:rsidRDefault="005308C2">
      <w:pPr>
        <w:keepNext/>
        <w:spacing w:after="0" w:line="240" w:lineRule="auto"/>
        <w:rPr>
          <w:ins w:id="935" w:author="Олег Лайновский" w:date="2024-09-29T18:33:00Z"/>
          <w:rFonts w:ascii="Consolas" w:hAnsi="Consolas" w:cs="Times New Roman"/>
          <w:sz w:val="20"/>
          <w:szCs w:val="20"/>
          <w:lang w:val="en-US"/>
          <w:rPrChange w:id="936" w:author="Admin" w:date="2024-09-30T01:17:00Z">
            <w:rPr>
              <w:ins w:id="937" w:author="Олег Лайновский" w:date="2024-09-29T18:33:00Z"/>
              <w:lang w:val="en-US"/>
            </w:rPr>
          </w:rPrChange>
        </w:rPr>
        <w:pPrChange w:id="938" w:author="Admin" w:date="2024-09-30T01:17:00Z">
          <w:pPr/>
        </w:pPrChange>
      </w:pPr>
      <w:ins w:id="939" w:author="Олег Лайновский" w:date="2024-09-29T18:33:00Z">
        <w:r w:rsidRPr="00ED2BAC">
          <w:rPr>
            <w:rFonts w:ascii="Consolas" w:hAnsi="Consolas" w:cs="Times New Roman"/>
            <w:sz w:val="20"/>
            <w:szCs w:val="20"/>
            <w:lang w:val="en-US"/>
            <w:rPrChange w:id="940" w:author="Admin" w:date="2024-09-30T01:17:00Z">
              <w:rPr>
                <w:lang w:val="en-US"/>
              </w:rPr>
            </w:rPrChange>
          </w:rPr>
          <w:tab/>
          <w:t>signal C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941" w:author="Admin" w:date="2024-09-30T01:17:00Z">
              <w:rPr>
                <w:lang w:val="en-US"/>
              </w:rPr>
            </w:rPrChange>
          </w:rPr>
          <w:t>0 :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942" w:author="Admin" w:date="2024-09-30T01:17:00Z">
              <w:rPr>
                <w:lang w:val="en-US"/>
              </w:rPr>
            </w:rPrChange>
          </w:rPr>
          <w:t xml:space="preserve"> STD_LOGIC;</w:t>
        </w:r>
      </w:ins>
    </w:p>
    <w:p w14:paraId="2F0FF0C6" w14:textId="77777777" w:rsidR="005308C2" w:rsidRPr="00ED2BAC" w:rsidRDefault="005308C2">
      <w:pPr>
        <w:keepNext/>
        <w:spacing w:after="0" w:line="240" w:lineRule="auto"/>
        <w:rPr>
          <w:ins w:id="943" w:author="Олег Лайновский" w:date="2024-09-29T18:33:00Z"/>
          <w:rFonts w:ascii="Consolas" w:hAnsi="Consolas" w:cs="Times New Roman"/>
          <w:sz w:val="20"/>
          <w:szCs w:val="20"/>
          <w:lang w:val="en-US"/>
          <w:rPrChange w:id="944" w:author="Admin" w:date="2024-09-30T01:17:00Z">
            <w:rPr>
              <w:ins w:id="945" w:author="Олег Лайновский" w:date="2024-09-29T18:33:00Z"/>
              <w:lang w:val="en-US"/>
            </w:rPr>
          </w:rPrChange>
        </w:rPr>
        <w:pPrChange w:id="946" w:author="Admin" w:date="2024-09-30T01:17:00Z">
          <w:pPr/>
        </w:pPrChange>
      </w:pPr>
      <w:ins w:id="947" w:author="Олег Лайновский" w:date="2024-09-29T18:33:00Z">
        <w:r w:rsidRPr="00ED2BAC">
          <w:rPr>
            <w:rFonts w:ascii="Consolas" w:hAnsi="Consolas" w:cs="Times New Roman"/>
            <w:sz w:val="20"/>
            <w:szCs w:val="20"/>
            <w:lang w:val="en-US"/>
            <w:rPrChange w:id="948" w:author="Admin" w:date="2024-09-30T01:17:00Z">
              <w:rPr>
                <w:lang w:val="en-US"/>
              </w:rPr>
            </w:rPrChange>
          </w:rPr>
          <w:t>begin</w:t>
        </w:r>
      </w:ins>
    </w:p>
    <w:p w14:paraId="1194B04D" w14:textId="77777777" w:rsidR="005308C2" w:rsidRPr="00ED2BAC" w:rsidRDefault="005308C2">
      <w:pPr>
        <w:keepNext/>
        <w:spacing w:after="0" w:line="240" w:lineRule="auto"/>
        <w:rPr>
          <w:ins w:id="949" w:author="Олег Лайновский" w:date="2024-09-29T18:33:00Z"/>
          <w:rFonts w:ascii="Consolas" w:hAnsi="Consolas" w:cs="Times New Roman"/>
          <w:sz w:val="20"/>
          <w:szCs w:val="20"/>
          <w:lang w:val="en-US"/>
          <w:rPrChange w:id="950" w:author="Admin" w:date="2024-09-30T01:17:00Z">
            <w:rPr>
              <w:ins w:id="951" w:author="Олег Лайновский" w:date="2024-09-29T18:33:00Z"/>
              <w:lang w:val="en-US"/>
            </w:rPr>
          </w:rPrChange>
        </w:rPr>
        <w:pPrChange w:id="952" w:author="Admin" w:date="2024-09-30T01:17:00Z">
          <w:pPr/>
        </w:pPrChange>
      </w:pPr>
      <w:ins w:id="953" w:author="Олег Лайновский" w:date="2024-09-29T18:33:00Z">
        <w:r w:rsidRPr="00ED2BAC">
          <w:rPr>
            <w:rFonts w:ascii="Consolas" w:hAnsi="Consolas" w:cs="Times New Roman"/>
            <w:sz w:val="20"/>
            <w:szCs w:val="20"/>
            <w:lang w:val="en-US"/>
            <w:rPrChange w:id="954" w:author="Admin" w:date="2024-09-30T01:17:00Z">
              <w:rPr>
                <w:lang w:val="en-US"/>
              </w:rPr>
            </w:rPrChange>
          </w:rPr>
          <w:tab/>
          <w:t xml:space="preserve">--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955" w:author="Admin" w:date="2024-09-30T01:17:00Z">
              <w:rPr>
                <w:lang w:val="en-US"/>
              </w:rPr>
            </w:rPrChange>
          </w:rPr>
          <w:t>Младший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956" w:author="Admin" w:date="2024-09-30T01:17:00Z">
              <w:rPr>
                <w:lang w:val="en-US"/>
              </w:rPr>
            </w:rPrChange>
          </w:rPr>
          <w:t xml:space="preserve">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957" w:author="Admin" w:date="2024-09-30T01:17:00Z">
              <w:rPr>
                <w:lang w:val="en-US"/>
              </w:rPr>
            </w:rPrChange>
          </w:rPr>
          <w:t>разряд</w:t>
        </w:r>
        <w:proofErr w:type="spellEnd"/>
      </w:ins>
    </w:p>
    <w:p w14:paraId="103C41AF" w14:textId="77777777" w:rsidR="005308C2" w:rsidRPr="00ED2BAC" w:rsidRDefault="005308C2">
      <w:pPr>
        <w:keepNext/>
        <w:spacing w:after="0" w:line="240" w:lineRule="auto"/>
        <w:rPr>
          <w:ins w:id="958" w:author="Олег Лайновский" w:date="2024-09-29T18:33:00Z"/>
          <w:rFonts w:ascii="Consolas" w:hAnsi="Consolas" w:cs="Times New Roman"/>
          <w:sz w:val="20"/>
          <w:szCs w:val="20"/>
          <w:lang w:val="en-US"/>
          <w:rPrChange w:id="959" w:author="Admin" w:date="2024-09-30T01:17:00Z">
            <w:rPr>
              <w:ins w:id="960" w:author="Олег Лайновский" w:date="2024-09-29T18:33:00Z"/>
              <w:lang w:val="en-US"/>
            </w:rPr>
          </w:rPrChange>
        </w:rPr>
        <w:pPrChange w:id="961" w:author="Admin" w:date="2024-09-30T01:17:00Z">
          <w:pPr/>
        </w:pPrChange>
      </w:pPr>
      <w:ins w:id="962" w:author="Олег Лайновский" w:date="2024-09-29T18:33:00Z">
        <w:r w:rsidRPr="00ED2BAC">
          <w:rPr>
            <w:rFonts w:ascii="Consolas" w:hAnsi="Consolas" w:cs="Times New Roman"/>
            <w:sz w:val="20"/>
            <w:szCs w:val="20"/>
            <w:lang w:val="en-US"/>
            <w:rPrChange w:id="963" w:author="Admin" w:date="2024-09-30T01:17:00Z">
              <w:rPr>
                <w:lang w:val="en-US"/>
              </w:rPr>
            </w:rPrChange>
          </w:rPr>
          <w:tab/>
          <w:t xml:space="preserve">process (A, B,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964" w:author="Admin" w:date="2024-09-30T01:17:00Z">
              <w:rPr>
                <w:lang w:val="en-US"/>
              </w:rPr>
            </w:rPrChange>
          </w:rPr>
          <w:t>Cin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965" w:author="Admin" w:date="2024-09-30T01:17:00Z">
              <w:rPr>
                <w:lang w:val="en-US"/>
              </w:rPr>
            </w:rPrChange>
          </w:rPr>
          <w:t>)</w:t>
        </w:r>
      </w:ins>
    </w:p>
    <w:p w14:paraId="72B08387" w14:textId="77777777" w:rsidR="005308C2" w:rsidRPr="00ED2BAC" w:rsidRDefault="005308C2">
      <w:pPr>
        <w:keepNext/>
        <w:spacing w:after="0" w:line="240" w:lineRule="auto"/>
        <w:rPr>
          <w:ins w:id="966" w:author="Олег Лайновский" w:date="2024-09-29T18:33:00Z"/>
          <w:rFonts w:ascii="Consolas" w:hAnsi="Consolas" w:cs="Times New Roman"/>
          <w:sz w:val="20"/>
          <w:szCs w:val="20"/>
          <w:lang w:val="en-US"/>
          <w:rPrChange w:id="967" w:author="Admin" w:date="2024-09-30T01:17:00Z">
            <w:rPr>
              <w:ins w:id="968" w:author="Олег Лайновский" w:date="2024-09-29T18:33:00Z"/>
              <w:lang w:val="en-US"/>
            </w:rPr>
          </w:rPrChange>
        </w:rPr>
        <w:pPrChange w:id="969" w:author="Admin" w:date="2024-09-30T01:17:00Z">
          <w:pPr/>
        </w:pPrChange>
      </w:pPr>
      <w:ins w:id="970" w:author="Олег Лайновский" w:date="2024-09-29T18:33:00Z">
        <w:r w:rsidRPr="00ED2BAC">
          <w:rPr>
            <w:rFonts w:ascii="Consolas" w:hAnsi="Consolas" w:cs="Times New Roman"/>
            <w:sz w:val="20"/>
            <w:szCs w:val="20"/>
            <w:lang w:val="en-US"/>
            <w:rPrChange w:id="971" w:author="Admin" w:date="2024-09-30T01:17:00Z">
              <w:rPr>
                <w:lang w:val="en-US"/>
              </w:rPr>
            </w:rPrChange>
          </w:rPr>
          <w:t xml:space="preserve">    begin</w:t>
        </w:r>
      </w:ins>
    </w:p>
    <w:p w14:paraId="78B2D1A5" w14:textId="77777777" w:rsidR="005308C2" w:rsidRPr="00ED2BAC" w:rsidRDefault="005308C2">
      <w:pPr>
        <w:keepNext/>
        <w:spacing w:after="0" w:line="240" w:lineRule="auto"/>
        <w:rPr>
          <w:ins w:id="972" w:author="Олег Лайновский" w:date="2024-09-29T18:33:00Z"/>
          <w:rFonts w:ascii="Consolas" w:hAnsi="Consolas" w:cs="Times New Roman"/>
          <w:sz w:val="20"/>
          <w:szCs w:val="20"/>
          <w:lang w:val="en-US"/>
          <w:rPrChange w:id="973" w:author="Admin" w:date="2024-09-30T01:17:00Z">
            <w:rPr>
              <w:ins w:id="974" w:author="Олег Лайновский" w:date="2024-09-29T18:33:00Z"/>
              <w:lang w:val="en-US"/>
            </w:rPr>
          </w:rPrChange>
        </w:rPr>
        <w:pPrChange w:id="975" w:author="Admin" w:date="2024-09-30T01:17:00Z">
          <w:pPr/>
        </w:pPrChange>
      </w:pPr>
      <w:ins w:id="976" w:author="Олег Лайновский" w:date="2024-09-29T18:33:00Z">
        <w:r w:rsidRPr="00ED2BAC">
          <w:rPr>
            <w:rFonts w:ascii="Consolas" w:hAnsi="Consolas" w:cs="Times New Roman"/>
            <w:sz w:val="20"/>
            <w:szCs w:val="20"/>
            <w:lang w:val="en-US"/>
            <w:rPrChange w:id="977" w:author="Admin" w:date="2024-09-30T01:17:00Z">
              <w:rPr>
                <w:lang w:val="en-US"/>
              </w:rPr>
            </w:rPrChange>
          </w:rPr>
          <w:t xml:space="preserve">      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978" w:author="Admin" w:date="2024-09-30T01:17:00Z">
              <w:rPr>
                <w:lang w:val="en-US"/>
              </w:rPr>
            </w:rPrChange>
          </w:rPr>
          <w:t>S(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979" w:author="Admin" w:date="2024-09-30T01:17:00Z">
              <w:rPr>
                <w:lang w:val="en-US"/>
              </w:rPr>
            </w:rPrChange>
          </w:rPr>
          <w:t xml:space="preserve">0) &lt;= A(0) XOR B(0) XOR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980" w:author="Admin" w:date="2024-09-30T01:17:00Z">
              <w:rPr>
                <w:lang w:val="en-US"/>
              </w:rPr>
            </w:rPrChange>
          </w:rPr>
          <w:t>Cin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981" w:author="Admin" w:date="2024-09-30T01:17:00Z">
              <w:rPr>
                <w:lang w:val="en-US"/>
              </w:rPr>
            </w:rPrChange>
          </w:rPr>
          <w:t>;</w:t>
        </w:r>
      </w:ins>
    </w:p>
    <w:p w14:paraId="7F218DAA" w14:textId="77777777" w:rsidR="005308C2" w:rsidRPr="00ED2BAC" w:rsidRDefault="005308C2">
      <w:pPr>
        <w:keepNext/>
        <w:spacing w:after="0" w:line="240" w:lineRule="auto"/>
        <w:rPr>
          <w:ins w:id="982" w:author="Олег Лайновский" w:date="2024-09-29T18:33:00Z"/>
          <w:rFonts w:ascii="Consolas" w:hAnsi="Consolas" w:cs="Times New Roman"/>
          <w:sz w:val="20"/>
          <w:szCs w:val="20"/>
          <w:lang w:val="en-US"/>
          <w:rPrChange w:id="983" w:author="Admin" w:date="2024-09-30T01:17:00Z">
            <w:rPr>
              <w:ins w:id="984" w:author="Олег Лайновский" w:date="2024-09-29T18:33:00Z"/>
              <w:lang w:val="en-US"/>
            </w:rPr>
          </w:rPrChange>
        </w:rPr>
        <w:pPrChange w:id="985" w:author="Admin" w:date="2024-09-30T01:17:00Z">
          <w:pPr/>
        </w:pPrChange>
      </w:pPr>
      <w:ins w:id="986" w:author="Олег Лайновский" w:date="2024-09-29T18:33:00Z">
        <w:r w:rsidRPr="00ED2BAC">
          <w:rPr>
            <w:rFonts w:ascii="Consolas" w:hAnsi="Consolas" w:cs="Times New Roman"/>
            <w:sz w:val="20"/>
            <w:szCs w:val="20"/>
            <w:lang w:val="en-US"/>
            <w:rPrChange w:id="987" w:author="Admin" w:date="2024-09-30T01:17:00Z">
              <w:rPr>
                <w:lang w:val="en-US"/>
              </w:rPr>
            </w:rPrChange>
          </w:rPr>
          <w:t xml:space="preserve">        C0 &lt;= (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988" w:author="Admin" w:date="2024-09-30T01:17:00Z">
              <w:rPr>
                <w:lang w:val="en-US"/>
              </w:rPr>
            </w:rPrChange>
          </w:rPr>
          <w:t>A(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989" w:author="Admin" w:date="2024-09-30T01:17:00Z">
              <w:rPr>
                <w:lang w:val="en-US"/>
              </w:rPr>
            </w:rPrChange>
          </w:rPr>
          <w:t>0) AND B(0)) OR (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990" w:author="Admin" w:date="2024-09-30T01:17:00Z">
              <w:rPr>
                <w:lang w:val="en-US"/>
              </w:rPr>
            </w:rPrChange>
          </w:rPr>
          <w:t>Cin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991" w:author="Admin" w:date="2024-09-30T01:17:00Z">
              <w:rPr>
                <w:lang w:val="en-US"/>
              </w:rPr>
            </w:rPrChange>
          </w:rPr>
          <w:t xml:space="preserve"> AND (A(0) XOR B(0)));</w:t>
        </w:r>
      </w:ins>
    </w:p>
    <w:p w14:paraId="4544B429" w14:textId="77777777" w:rsidR="005308C2" w:rsidRPr="00ED2BAC" w:rsidRDefault="005308C2">
      <w:pPr>
        <w:keepNext/>
        <w:spacing w:after="0" w:line="240" w:lineRule="auto"/>
        <w:rPr>
          <w:ins w:id="992" w:author="Олег Лайновский" w:date="2024-09-29T18:33:00Z"/>
          <w:rFonts w:ascii="Consolas" w:hAnsi="Consolas" w:cs="Times New Roman"/>
          <w:sz w:val="20"/>
          <w:szCs w:val="20"/>
          <w:lang w:val="en-US"/>
          <w:rPrChange w:id="993" w:author="Admin" w:date="2024-09-30T01:17:00Z">
            <w:rPr>
              <w:ins w:id="994" w:author="Олег Лайновский" w:date="2024-09-29T18:33:00Z"/>
              <w:lang w:val="en-US"/>
            </w:rPr>
          </w:rPrChange>
        </w:rPr>
        <w:pPrChange w:id="995" w:author="Admin" w:date="2024-09-30T01:17:00Z">
          <w:pPr/>
        </w:pPrChange>
      </w:pPr>
      <w:ins w:id="996" w:author="Олег Лайновский" w:date="2024-09-29T18:33:00Z">
        <w:r w:rsidRPr="00ED2BAC">
          <w:rPr>
            <w:rFonts w:ascii="Consolas" w:hAnsi="Consolas" w:cs="Times New Roman"/>
            <w:sz w:val="20"/>
            <w:szCs w:val="20"/>
            <w:lang w:val="en-US"/>
            <w:rPrChange w:id="997" w:author="Admin" w:date="2024-09-30T01:17:00Z">
              <w:rPr>
                <w:lang w:val="en-US"/>
              </w:rPr>
            </w:rPrChange>
          </w:rPr>
          <w:t xml:space="preserve">    end process;</w:t>
        </w:r>
      </w:ins>
    </w:p>
    <w:p w14:paraId="77C0570B" w14:textId="77777777" w:rsidR="005308C2" w:rsidRPr="00ED2BAC" w:rsidRDefault="005308C2">
      <w:pPr>
        <w:keepNext/>
        <w:spacing w:after="0" w:line="240" w:lineRule="auto"/>
        <w:rPr>
          <w:ins w:id="998" w:author="Олег Лайновский" w:date="2024-09-29T18:33:00Z"/>
          <w:rFonts w:ascii="Consolas" w:hAnsi="Consolas" w:cs="Times New Roman"/>
          <w:sz w:val="20"/>
          <w:szCs w:val="20"/>
          <w:lang w:val="en-US"/>
          <w:rPrChange w:id="999" w:author="Admin" w:date="2024-09-30T01:17:00Z">
            <w:rPr>
              <w:ins w:id="1000" w:author="Олег Лайновский" w:date="2024-09-29T18:33:00Z"/>
              <w:lang w:val="en-US"/>
            </w:rPr>
          </w:rPrChange>
        </w:rPr>
        <w:pPrChange w:id="1001" w:author="Admin" w:date="2024-09-30T01:17:00Z">
          <w:pPr/>
        </w:pPrChange>
      </w:pPr>
    </w:p>
    <w:p w14:paraId="28D82C25" w14:textId="77777777" w:rsidR="005308C2" w:rsidRPr="00ED2BAC" w:rsidRDefault="005308C2">
      <w:pPr>
        <w:keepNext/>
        <w:spacing w:after="0" w:line="240" w:lineRule="auto"/>
        <w:rPr>
          <w:ins w:id="1002" w:author="Олег Лайновский" w:date="2024-09-29T18:33:00Z"/>
          <w:rFonts w:ascii="Consolas" w:hAnsi="Consolas" w:cs="Times New Roman"/>
          <w:sz w:val="20"/>
          <w:szCs w:val="20"/>
          <w:lang w:val="en-US"/>
          <w:rPrChange w:id="1003" w:author="Admin" w:date="2024-09-30T01:17:00Z">
            <w:rPr>
              <w:ins w:id="1004" w:author="Олег Лайновский" w:date="2024-09-29T18:33:00Z"/>
              <w:lang w:val="en-US"/>
            </w:rPr>
          </w:rPrChange>
        </w:rPr>
        <w:pPrChange w:id="1005" w:author="Admin" w:date="2024-09-30T01:17:00Z">
          <w:pPr/>
        </w:pPrChange>
      </w:pPr>
      <w:ins w:id="1006" w:author="Олег Лайновский" w:date="2024-09-29T18:33:00Z">
        <w:r w:rsidRPr="00ED2BAC">
          <w:rPr>
            <w:rFonts w:ascii="Consolas" w:hAnsi="Consolas" w:cs="Times New Roman"/>
            <w:sz w:val="20"/>
            <w:szCs w:val="20"/>
            <w:lang w:val="en-US"/>
            <w:rPrChange w:id="1007" w:author="Admin" w:date="2024-09-30T01:17:00Z">
              <w:rPr>
                <w:lang w:val="en-US"/>
              </w:rPr>
            </w:rPrChange>
          </w:rPr>
          <w:t xml:space="preserve">    --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1008" w:author="Admin" w:date="2024-09-30T01:17:00Z">
              <w:rPr>
                <w:lang w:val="en-US"/>
              </w:rPr>
            </w:rPrChange>
          </w:rPr>
          <w:t>Старший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1009" w:author="Admin" w:date="2024-09-30T01:17:00Z">
              <w:rPr>
                <w:lang w:val="en-US"/>
              </w:rPr>
            </w:rPrChange>
          </w:rPr>
          <w:t xml:space="preserve">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1010" w:author="Admin" w:date="2024-09-30T01:17:00Z">
              <w:rPr>
                <w:lang w:val="en-US"/>
              </w:rPr>
            </w:rPrChange>
          </w:rPr>
          <w:t>разряд</w:t>
        </w:r>
        <w:proofErr w:type="spellEnd"/>
      </w:ins>
    </w:p>
    <w:p w14:paraId="082257B1" w14:textId="77777777" w:rsidR="005308C2" w:rsidRPr="00ED2BAC" w:rsidRDefault="005308C2">
      <w:pPr>
        <w:keepNext/>
        <w:spacing w:after="0" w:line="240" w:lineRule="auto"/>
        <w:rPr>
          <w:ins w:id="1011" w:author="Олег Лайновский" w:date="2024-09-29T18:33:00Z"/>
          <w:rFonts w:ascii="Consolas" w:hAnsi="Consolas" w:cs="Times New Roman"/>
          <w:sz w:val="20"/>
          <w:szCs w:val="20"/>
          <w:lang w:val="en-US"/>
          <w:rPrChange w:id="1012" w:author="Admin" w:date="2024-09-30T01:17:00Z">
            <w:rPr>
              <w:ins w:id="1013" w:author="Олег Лайновский" w:date="2024-09-29T18:33:00Z"/>
              <w:lang w:val="en-US"/>
            </w:rPr>
          </w:rPrChange>
        </w:rPr>
        <w:pPrChange w:id="1014" w:author="Admin" w:date="2024-09-30T01:17:00Z">
          <w:pPr/>
        </w:pPrChange>
      </w:pPr>
      <w:ins w:id="1015" w:author="Олег Лайновский" w:date="2024-09-29T18:33:00Z">
        <w:r w:rsidRPr="00ED2BAC">
          <w:rPr>
            <w:rFonts w:ascii="Consolas" w:hAnsi="Consolas" w:cs="Times New Roman"/>
            <w:sz w:val="20"/>
            <w:szCs w:val="20"/>
            <w:lang w:val="en-US"/>
            <w:rPrChange w:id="1016" w:author="Admin" w:date="2024-09-30T01:17:00Z">
              <w:rPr>
                <w:lang w:val="en-US"/>
              </w:rPr>
            </w:rPrChange>
          </w:rPr>
          <w:t xml:space="preserve">    process (A, B, C0)</w:t>
        </w:r>
      </w:ins>
    </w:p>
    <w:p w14:paraId="288AE962" w14:textId="77777777" w:rsidR="005308C2" w:rsidRPr="00ED2BAC" w:rsidRDefault="005308C2">
      <w:pPr>
        <w:keepNext/>
        <w:spacing w:after="0" w:line="240" w:lineRule="auto"/>
        <w:rPr>
          <w:ins w:id="1017" w:author="Олег Лайновский" w:date="2024-09-29T18:33:00Z"/>
          <w:rFonts w:ascii="Consolas" w:hAnsi="Consolas" w:cs="Times New Roman"/>
          <w:sz w:val="20"/>
          <w:szCs w:val="20"/>
          <w:lang w:val="en-US"/>
          <w:rPrChange w:id="1018" w:author="Admin" w:date="2024-09-30T01:17:00Z">
            <w:rPr>
              <w:ins w:id="1019" w:author="Олег Лайновский" w:date="2024-09-29T18:33:00Z"/>
              <w:lang w:val="en-US"/>
            </w:rPr>
          </w:rPrChange>
        </w:rPr>
        <w:pPrChange w:id="1020" w:author="Admin" w:date="2024-09-30T01:17:00Z">
          <w:pPr/>
        </w:pPrChange>
      </w:pPr>
      <w:ins w:id="1021" w:author="Олег Лайновский" w:date="2024-09-29T18:33:00Z">
        <w:r w:rsidRPr="00ED2BAC">
          <w:rPr>
            <w:rFonts w:ascii="Consolas" w:hAnsi="Consolas" w:cs="Times New Roman"/>
            <w:sz w:val="20"/>
            <w:szCs w:val="20"/>
            <w:lang w:val="en-US"/>
            <w:rPrChange w:id="1022" w:author="Admin" w:date="2024-09-30T01:17:00Z">
              <w:rPr>
                <w:lang w:val="en-US"/>
              </w:rPr>
            </w:rPrChange>
          </w:rPr>
          <w:t xml:space="preserve">    begin</w:t>
        </w:r>
      </w:ins>
    </w:p>
    <w:p w14:paraId="74282466" w14:textId="77777777" w:rsidR="005308C2" w:rsidRPr="00ED2BAC" w:rsidRDefault="005308C2">
      <w:pPr>
        <w:keepNext/>
        <w:spacing w:after="0" w:line="240" w:lineRule="auto"/>
        <w:rPr>
          <w:ins w:id="1023" w:author="Олег Лайновский" w:date="2024-09-29T18:33:00Z"/>
          <w:rFonts w:ascii="Consolas" w:hAnsi="Consolas" w:cs="Times New Roman"/>
          <w:sz w:val="20"/>
          <w:szCs w:val="20"/>
          <w:lang w:val="en-US"/>
          <w:rPrChange w:id="1024" w:author="Admin" w:date="2024-09-30T01:17:00Z">
            <w:rPr>
              <w:ins w:id="1025" w:author="Олег Лайновский" w:date="2024-09-29T18:33:00Z"/>
              <w:lang w:val="en-US"/>
            </w:rPr>
          </w:rPrChange>
        </w:rPr>
        <w:pPrChange w:id="1026" w:author="Admin" w:date="2024-09-30T01:17:00Z">
          <w:pPr/>
        </w:pPrChange>
      </w:pPr>
      <w:ins w:id="1027" w:author="Олег Лайновский" w:date="2024-09-29T18:33:00Z">
        <w:r w:rsidRPr="00ED2BAC">
          <w:rPr>
            <w:rFonts w:ascii="Consolas" w:hAnsi="Consolas" w:cs="Times New Roman"/>
            <w:sz w:val="20"/>
            <w:szCs w:val="20"/>
            <w:lang w:val="en-US"/>
            <w:rPrChange w:id="1028" w:author="Admin" w:date="2024-09-30T01:17:00Z">
              <w:rPr>
                <w:lang w:val="en-US"/>
              </w:rPr>
            </w:rPrChange>
          </w:rPr>
          <w:t xml:space="preserve">      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029" w:author="Admin" w:date="2024-09-30T01:17:00Z">
              <w:rPr>
                <w:lang w:val="en-US"/>
              </w:rPr>
            </w:rPrChange>
          </w:rPr>
          <w:t>S(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030" w:author="Admin" w:date="2024-09-30T01:17:00Z">
              <w:rPr>
                <w:lang w:val="en-US"/>
              </w:rPr>
            </w:rPrChange>
          </w:rPr>
          <w:t>1) &lt;= A(1) XOR B(1) XOR C0;</w:t>
        </w:r>
      </w:ins>
    </w:p>
    <w:p w14:paraId="4309480D" w14:textId="77777777" w:rsidR="005308C2" w:rsidRPr="00ED2BAC" w:rsidRDefault="005308C2">
      <w:pPr>
        <w:keepNext/>
        <w:spacing w:after="0" w:line="240" w:lineRule="auto"/>
        <w:rPr>
          <w:ins w:id="1031" w:author="Олег Лайновский" w:date="2024-09-29T18:33:00Z"/>
          <w:rFonts w:ascii="Consolas" w:hAnsi="Consolas" w:cs="Times New Roman"/>
          <w:sz w:val="20"/>
          <w:szCs w:val="20"/>
          <w:lang w:val="en-US"/>
          <w:rPrChange w:id="1032" w:author="Admin" w:date="2024-09-30T01:17:00Z">
            <w:rPr>
              <w:ins w:id="1033" w:author="Олег Лайновский" w:date="2024-09-29T18:33:00Z"/>
              <w:lang w:val="en-US"/>
            </w:rPr>
          </w:rPrChange>
        </w:rPr>
        <w:pPrChange w:id="1034" w:author="Admin" w:date="2024-09-30T01:17:00Z">
          <w:pPr/>
        </w:pPrChange>
      </w:pPr>
      <w:ins w:id="1035" w:author="Олег Лайновский" w:date="2024-09-29T18:33:00Z">
        <w:r w:rsidRPr="00ED2BAC">
          <w:rPr>
            <w:rFonts w:ascii="Consolas" w:hAnsi="Consolas" w:cs="Times New Roman"/>
            <w:sz w:val="20"/>
            <w:szCs w:val="20"/>
            <w:lang w:val="en-US"/>
            <w:rPrChange w:id="1036" w:author="Admin" w:date="2024-09-30T01:17:00Z">
              <w:rPr>
                <w:lang w:val="en-US"/>
              </w:rPr>
            </w:rPrChange>
          </w:rPr>
          <w:t xml:space="preserve">       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1037" w:author="Admin" w:date="2024-09-30T01:17:00Z">
              <w:rPr>
                <w:lang w:val="en-US"/>
              </w:rPr>
            </w:rPrChange>
          </w:rPr>
          <w:t>Cout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1038" w:author="Admin" w:date="2024-09-30T01:17:00Z">
              <w:rPr>
                <w:lang w:val="en-US"/>
              </w:rPr>
            </w:rPrChange>
          </w:rPr>
          <w:t xml:space="preserve"> &lt;= (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039" w:author="Admin" w:date="2024-09-30T01:17:00Z">
              <w:rPr>
                <w:lang w:val="en-US"/>
              </w:rPr>
            </w:rPrChange>
          </w:rPr>
          <w:t>A(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040" w:author="Admin" w:date="2024-09-30T01:17:00Z">
              <w:rPr>
                <w:lang w:val="en-US"/>
              </w:rPr>
            </w:rPrChange>
          </w:rPr>
          <w:t>1) AND B(1)) OR (C0 AND (A(1) XOR B(1)));</w:t>
        </w:r>
      </w:ins>
    </w:p>
    <w:p w14:paraId="561E033F" w14:textId="77777777" w:rsidR="005308C2" w:rsidRPr="00ED2BAC" w:rsidRDefault="005308C2">
      <w:pPr>
        <w:keepNext/>
        <w:spacing w:after="0" w:line="240" w:lineRule="auto"/>
        <w:rPr>
          <w:ins w:id="1041" w:author="Олег Лайновский" w:date="2024-09-29T18:33:00Z"/>
          <w:rFonts w:ascii="Consolas" w:hAnsi="Consolas" w:cs="Times New Roman"/>
          <w:sz w:val="20"/>
          <w:szCs w:val="20"/>
          <w:lang w:val="en-US"/>
          <w:rPrChange w:id="1042" w:author="Admin" w:date="2024-09-30T01:17:00Z">
            <w:rPr>
              <w:ins w:id="1043" w:author="Олег Лайновский" w:date="2024-09-29T18:33:00Z"/>
              <w:lang w:val="en-US"/>
            </w:rPr>
          </w:rPrChange>
        </w:rPr>
        <w:pPrChange w:id="1044" w:author="Admin" w:date="2024-09-30T01:17:00Z">
          <w:pPr/>
        </w:pPrChange>
      </w:pPr>
      <w:ins w:id="1045" w:author="Олег Лайновский" w:date="2024-09-29T18:33:00Z">
        <w:r w:rsidRPr="00ED2BAC">
          <w:rPr>
            <w:rFonts w:ascii="Consolas" w:hAnsi="Consolas" w:cs="Times New Roman"/>
            <w:sz w:val="20"/>
            <w:szCs w:val="20"/>
            <w:lang w:val="en-US"/>
            <w:rPrChange w:id="1046" w:author="Admin" w:date="2024-09-30T01:17:00Z">
              <w:rPr>
                <w:lang w:val="en-US"/>
              </w:rPr>
            </w:rPrChange>
          </w:rPr>
          <w:t xml:space="preserve">    end process;</w:t>
        </w:r>
      </w:ins>
    </w:p>
    <w:p w14:paraId="586F70A3" w14:textId="77777777" w:rsidR="005308C2" w:rsidRPr="00ED2BAC" w:rsidRDefault="005308C2">
      <w:pPr>
        <w:keepNext/>
        <w:spacing w:after="0" w:line="240" w:lineRule="auto"/>
        <w:rPr>
          <w:ins w:id="1047" w:author="Олег Лайновский" w:date="2024-09-29T18:33:00Z"/>
          <w:rFonts w:ascii="Consolas" w:hAnsi="Consolas" w:cs="Times New Roman"/>
          <w:sz w:val="20"/>
          <w:szCs w:val="20"/>
          <w:lang w:val="en-US"/>
          <w:rPrChange w:id="1048" w:author="Admin" w:date="2024-09-30T01:17:00Z">
            <w:rPr>
              <w:ins w:id="1049" w:author="Олег Лайновский" w:date="2024-09-29T18:33:00Z"/>
              <w:lang w:val="en-US"/>
            </w:rPr>
          </w:rPrChange>
        </w:rPr>
        <w:pPrChange w:id="1050" w:author="Admin" w:date="2024-09-30T01:17:00Z">
          <w:pPr/>
        </w:pPrChange>
      </w:pPr>
      <w:ins w:id="1051" w:author="Олег Лайновский" w:date="2024-09-29T18:33:00Z">
        <w:r w:rsidRPr="00ED2BAC">
          <w:rPr>
            <w:rFonts w:ascii="Consolas" w:hAnsi="Consolas" w:cs="Times New Roman"/>
            <w:sz w:val="20"/>
            <w:szCs w:val="20"/>
            <w:lang w:val="en-US"/>
            <w:rPrChange w:id="1052" w:author="Admin" w:date="2024-09-30T01:17:00Z">
              <w:rPr>
                <w:lang w:val="en-US"/>
              </w:rPr>
            </w:rPrChange>
          </w:rPr>
          <w:t>end Behavioral;</w:t>
        </w:r>
      </w:ins>
    </w:p>
    <w:p w14:paraId="535CB306" w14:textId="77777777" w:rsidR="005308C2" w:rsidRPr="00ED2BAC" w:rsidRDefault="005308C2">
      <w:pPr>
        <w:keepNext/>
        <w:spacing w:after="0" w:line="240" w:lineRule="auto"/>
        <w:rPr>
          <w:ins w:id="1053" w:author="Олег Лайновский" w:date="2024-09-29T18:12:00Z"/>
          <w:rFonts w:ascii="Consolas" w:hAnsi="Consolas" w:cs="Times New Roman"/>
          <w:sz w:val="20"/>
          <w:szCs w:val="20"/>
          <w:lang w:val="en-US"/>
          <w:rPrChange w:id="1054" w:author="Admin" w:date="2024-09-30T01:17:00Z">
            <w:rPr>
              <w:ins w:id="1055" w:author="Олег Лайновский" w:date="2024-09-29T18:12:00Z"/>
              <w:lang w:val="en-US"/>
            </w:rPr>
          </w:rPrChange>
        </w:rPr>
        <w:pPrChange w:id="1056" w:author="Admin" w:date="2024-09-30T01:17:00Z">
          <w:pPr/>
        </w:pPrChange>
      </w:pPr>
    </w:p>
    <w:p w14:paraId="6717869E" w14:textId="4461CAD8" w:rsidR="000A7459" w:rsidRPr="00ED2BAC" w:rsidRDefault="005308C2">
      <w:pPr>
        <w:rPr>
          <w:ins w:id="1057" w:author="Олег Лайновский" w:date="2024-09-29T18:33:00Z"/>
          <w:rFonts w:ascii="Times New Roman" w:hAnsi="Times New Roman" w:cs="Times New Roman"/>
          <w:b/>
          <w:bCs/>
          <w:sz w:val="28"/>
          <w:szCs w:val="28"/>
          <w:lang w:val="en-US"/>
        </w:rPr>
      </w:pPr>
      <w:ins w:id="1058" w:author="Олег Лайновский" w:date="2024-09-29T18:33:00Z">
        <w:r w:rsidRPr="00757A9B">
          <w:rPr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drawing>
            <wp:inline distT="0" distB="0" distL="0" distR="0" wp14:anchorId="76AF8C85" wp14:editId="210A5DC4">
              <wp:extent cx="5940425" cy="1218565"/>
              <wp:effectExtent l="0" t="0" r="3175" b="635"/>
              <wp:docPr id="1165311677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65311677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12185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2CD390C" w14:textId="07C8798C" w:rsidR="005308C2" w:rsidRPr="00ED2BAC" w:rsidRDefault="005308C2">
      <w:pPr>
        <w:rPr>
          <w:ins w:id="1059" w:author="Олег Лайновский" w:date="2024-09-29T18:54:00Z"/>
          <w:rFonts w:ascii="Times New Roman" w:hAnsi="Times New Roman" w:cs="Times New Roman"/>
          <w:sz w:val="28"/>
          <w:szCs w:val="28"/>
          <w:rPrChange w:id="1060" w:author="Admin" w:date="2024-09-30T01:14:00Z">
            <w:rPr>
              <w:ins w:id="1061" w:author="Олег Лайновский" w:date="2024-09-29T18:54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</w:pPr>
      <w:ins w:id="1062" w:author="Олег Лайновский" w:date="2024-09-29T18:33:00Z">
        <w:r w:rsidRPr="00ED2BAC">
          <w:rPr>
            <w:rFonts w:ascii="Times New Roman" w:hAnsi="Times New Roman" w:cs="Times New Roman"/>
            <w:sz w:val="28"/>
            <w:szCs w:val="28"/>
            <w:rPrChange w:id="1063" w:author="Admin" w:date="2024-09-30T01:14:00Z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rPrChange>
          </w:rPr>
          <w:t>3</w:t>
        </w:r>
      </w:ins>
      <w:ins w:id="1064" w:author="Олег Лайновский" w:date="2024-09-29T18:55:00Z">
        <w:r w:rsidR="009833CA" w:rsidRPr="00ED2BAC">
          <w:rPr>
            <w:rFonts w:ascii="Times New Roman" w:hAnsi="Times New Roman" w:cs="Times New Roman"/>
            <w:sz w:val="28"/>
            <w:szCs w:val="28"/>
            <w:rPrChange w:id="1065" w:author="Admin" w:date="2024-09-30T01:14:00Z">
              <w:rPr/>
            </w:rPrChange>
          </w:rPr>
          <w:t xml:space="preserve"> </w:t>
        </w:r>
        <w:r w:rsidR="009833CA" w:rsidRPr="00ED2BAC">
          <w:rPr>
            <w:rFonts w:ascii="Times New Roman" w:hAnsi="Times New Roman" w:cs="Times New Roman"/>
            <w:sz w:val="28"/>
            <w:szCs w:val="28"/>
            <w:rPrChange w:id="1066" w:author="Admin" w:date="2024-09-30T01:14:00Z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rPrChange>
          </w:rPr>
          <w:t xml:space="preserve">На языке </w:t>
        </w:r>
        <w:r w:rsidR="009833CA" w:rsidRPr="00ED2BAC">
          <w:rPr>
            <w:rFonts w:ascii="Times New Roman" w:hAnsi="Times New Roman" w:cs="Times New Roman"/>
            <w:sz w:val="28"/>
            <w:szCs w:val="28"/>
            <w:lang w:val="en-US"/>
            <w:rPrChange w:id="1067" w:author="Admin" w:date="2024-09-30T01:14:00Z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rPrChange>
          </w:rPr>
          <w:t>VHDL</w:t>
        </w:r>
        <w:r w:rsidR="009833CA" w:rsidRPr="00ED2BAC">
          <w:rPr>
            <w:rFonts w:ascii="Times New Roman" w:hAnsi="Times New Roman" w:cs="Times New Roman"/>
            <w:sz w:val="28"/>
            <w:szCs w:val="28"/>
            <w:rPrChange w:id="1068" w:author="Admin" w:date="2024-09-30T01:14:00Z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rPrChange>
          </w:rPr>
          <w:t xml:space="preserve"> разработать схему разработать схему дешифратора на два входа. Проверить работу полученной схемы с помощью функционального моделирования (</w:t>
        </w:r>
        <w:r w:rsidR="009833CA" w:rsidRPr="00ED2BAC">
          <w:rPr>
            <w:rFonts w:ascii="Times New Roman" w:hAnsi="Times New Roman" w:cs="Times New Roman"/>
            <w:sz w:val="28"/>
            <w:szCs w:val="28"/>
            <w:lang w:val="en-US"/>
            <w:rPrChange w:id="1069" w:author="Admin" w:date="2024-09-30T01:14:00Z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rPrChange>
          </w:rPr>
          <w:t>Behavioral</w:t>
        </w:r>
        <w:r w:rsidR="009833CA" w:rsidRPr="00ED2BAC">
          <w:rPr>
            <w:rFonts w:ascii="Times New Roman" w:hAnsi="Times New Roman" w:cs="Times New Roman"/>
            <w:sz w:val="28"/>
            <w:szCs w:val="28"/>
            <w:rPrChange w:id="1070" w:author="Admin" w:date="2024-09-30T01:14:00Z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rPrChange>
          </w:rPr>
          <w:t xml:space="preserve"> </w:t>
        </w:r>
        <w:r w:rsidR="009833CA" w:rsidRPr="00ED2BAC">
          <w:rPr>
            <w:rFonts w:ascii="Times New Roman" w:hAnsi="Times New Roman" w:cs="Times New Roman"/>
            <w:sz w:val="28"/>
            <w:szCs w:val="28"/>
            <w:lang w:val="en-US"/>
            <w:rPrChange w:id="1071" w:author="Admin" w:date="2024-09-30T01:14:00Z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rPrChange>
          </w:rPr>
          <w:t>Simulation</w:t>
        </w:r>
        <w:r w:rsidR="009833CA" w:rsidRPr="00ED2BAC">
          <w:rPr>
            <w:rFonts w:ascii="Times New Roman" w:hAnsi="Times New Roman" w:cs="Times New Roman"/>
            <w:sz w:val="28"/>
            <w:szCs w:val="28"/>
            <w:rPrChange w:id="1072" w:author="Admin" w:date="2024-09-30T01:14:00Z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rPrChange>
          </w:rPr>
          <w:t>).</w:t>
        </w:r>
      </w:ins>
    </w:p>
    <w:p w14:paraId="20A4B56C" w14:textId="77777777" w:rsidR="009833CA" w:rsidRPr="00ED2BAC" w:rsidRDefault="009833CA">
      <w:pPr>
        <w:keepNext/>
        <w:spacing w:after="0" w:line="240" w:lineRule="auto"/>
        <w:rPr>
          <w:ins w:id="1073" w:author="Олег Лайновский" w:date="2024-09-29T18:55:00Z"/>
          <w:rFonts w:ascii="Consolas" w:hAnsi="Consolas" w:cs="Times New Roman"/>
          <w:sz w:val="20"/>
          <w:szCs w:val="20"/>
          <w:lang w:val="en-US"/>
          <w:rPrChange w:id="1074" w:author="Admin" w:date="2024-09-30T01:17:00Z">
            <w:rPr>
              <w:ins w:id="1075" w:author="Олег Лайновский" w:date="2024-09-29T18:55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1076" w:author="Admin" w:date="2024-09-30T01:17:00Z">
          <w:pPr/>
        </w:pPrChange>
      </w:pPr>
      <w:ins w:id="1077" w:author="Олег Лайновский" w:date="2024-09-29T18:55:00Z">
        <w:r w:rsidRPr="00ED2BAC">
          <w:rPr>
            <w:rFonts w:ascii="Consolas" w:hAnsi="Consolas" w:cs="Times New Roman"/>
            <w:sz w:val="20"/>
            <w:szCs w:val="20"/>
            <w:lang w:val="en-US"/>
            <w:rPrChange w:id="1078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lastRenderedPageBreak/>
          <w:t>library IEEE;</w:t>
        </w:r>
      </w:ins>
    </w:p>
    <w:p w14:paraId="69D0C6D9" w14:textId="77777777" w:rsidR="009833CA" w:rsidRPr="00ED2BAC" w:rsidRDefault="009833CA">
      <w:pPr>
        <w:keepNext/>
        <w:spacing w:after="0" w:line="240" w:lineRule="auto"/>
        <w:rPr>
          <w:ins w:id="1079" w:author="Олег Лайновский" w:date="2024-09-29T18:55:00Z"/>
          <w:rFonts w:ascii="Consolas" w:hAnsi="Consolas" w:cs="Times New Roman"/>
          <w:sz w:val="20"/>
          <w:szCs w:val="20"/>
          <w:lang w:val="en-US"/>
          <w:rPrChange w:id="1080" w:author="Admin" w:date="2024-09-30T01:17:00Z">
            <w:rPr>
              <w:ins w:id="1081" w:author="Олег Лайновский" w:date="2024-09-29T18:55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1082" w:author="Admin" w:date="2024-09-30T01:17:00Z">
          <w:pPr/>
        </w:pPrChange>
      </w:pPr>
      <w:ins w:id="1083" w:author="Олег Лайновский" w:date="2024-09-29T18:55:00Z">
        <w:r w:rsidRPr="00ED2BAC">
          <w:rPr>
            <w:rFonts w:ascii="Consolas" w:hAnsi="Consolas" w:cs="Times New Roman"/>
            <w:sz w:val="20"/>
            <w:szCs w:val="20"/>
            <w:lang w:val="en-US"/>
            <w:rPrChange w:id="1084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use IEEE.STD_LOGIC_1164.ALL;</w:t>
        </w:r>
      </w:ins>
    </w:p>
    <w:p w14:paraId="09697224" w14:textId="77777777" w:rsidR="009833CA" w:rsidRPr="00ED2BAC" w:rsidRDefault="009833CA">
      <w:pPr>
        <w:keepNext/>
        <w:spacing w:after="0" w:line="240" w:lineRule="auto"/>
        <w:rPr>
          <w:ins w:id="1085" w:author="Олег Лайновский" w:date="2024-09-29T18:55:00Z"/>
          <w:rFonts w:ascii="Consolas" w:hAnsi="Consolas" w:cs="Times New Roman"/>
          <w:sz w:val="20"/>
          <w:szCs w:val="20"/>
          <w:lang w:val="en-US"/>
          <w:rPrChange w:id="1086" w:author="Admin" w:date="2024-09-30T01:17:00Z">
            <w:rPr>
              <w:ins w:id="1087" w:author="Олег Лайновский" w:date="2024-09-29T18:55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1088" w:author="Admin" w:date="2024-09-30T01:17:00Z">
          <w:pPr/>
        </w:pPrChange>
      </w:pPr>
      <w:ins w:id="1089" w:author="Олег Лайновский" w:date="2024-09-29T18:55:00Z">
        <w:r w:rsidRPr="00ED2BAC">
          <w:rPr>
            <w:rFonts w:ascii="Consolas" w:hAnsi="Consolas" w:cs="Times New Roman"/>
            <w:sz w:val="20"/>
            <w:szCs w:val="20"/>
            <w:lang w:val="en-US"/>
            <w:rPrChange w:id="1090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use IEEE.STD_LOGIC_ARITH.ALL;</w:t>
        </w:r>
      </w:ins>
    </w:p>
    <w:p w14:paraId="2D4C737F" w14:textId="77777777" w:rsidR="009833CA" w:rsidRPr="00ED2BAC" w:rsidRDefault="009833CA">
      <w:pPr>
        <w:keepNext/>
        <w:spacing w:after="0" w:line="240" w:lineRule="auto"/>
        <w:rPr>
          <w:ins w:id="1091" w:author="Олег Лайновский" w:date="2024-09-29T18:55:00Z"/>
          <w:rFonts w:ascii="Consolas" w:hAnsi="Consolas" w:cs="Times New Roman"/>
          <w:sz w:val="20"/>
          <w:szCs w:val="20"/>
          <w:lang w:val="en-US"/>
          <w:rPrChange w:id="1092" w:author="Admin" w:date="2024-09-30T01:17:00Z">
            <w:rPr>
              <w:ins w:id="1093" w:author="Олег Лайновский" w:date="2024-09-29T18:55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1094" w:author="Admin" w:date="2024-09-30T01:17:00Z">
          <w:pPr/>
        </w:pPrChange>
      </w:pPr>
      <w:ins w:id="1095" w:author="Олег Лайновский" w:date="2024-09-29T18:55:00Z">
        <w:r w:rsidRPr="00ED2BAC">
          <w:rPr>
            <w:rFonts w:ascii="Consolas" w:hAnsi="Consolas" w:cs="Times New Roman"/>
            <w:sz w:val="20"/>
            <w:szCs w:val="20"/>
            <w:lang w:val="en-US"/>
            <w:rPrChange w:id="1096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use IEEE.STD_LOGIC_UNSIGNED.ALL;</w:t>
        </w:r>
      </w:ins>
    </w:p>
    <w:p w14:paraId="68F78D40" w14:textId="77777777" w:rsidR="009833CA" w:rsidRPr="00ED2BAC" w:rsidRDefault="009833CA">
      <w:pPr>
        <w:keepNext/>
        <w:spacing w:after="0" w:line="240" w:lineRule="auto"/>
        <w:rPr>
          <w:ins w:id="1097" w:author="Олег Лайновский" w:date="2024-09-29T18:55:00Z"/>
          <w:rFonts w:ascii="Consolas" w:hAnsi="Consolas" w:cs="Times New Roman"/>
          <w:sz w:val="20"/>
          <w:szCs w:val="20"/>
          <w:lang w:val="en-US"/>
          <w:rPrChange w:id="1098" w:author="Admin" w:date="2024-09-30T01:17:00Z">
            <w:rPr>
              <w:ins w:id="1099" w:author="Олег Лайновский" w:date="2024-09-29T18:55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1100" w:author="Admin" w:date="2024-09-30T01:17:00Z">
          <w:pPr/>
        </w:pPrChange>
      </w:pPr>
    </w:p>
    <w:p w14:paraId="7BF2C057" w14:textId="77777777" w:rsidR="009833CA" w:rsidRPr="00ED2BAC" w:rsidRDefault="009833CA">
      <w:pPr>
        <w:keepNext/>
        <w:spacing w:after="0" w:line="240" w:lineRule="auto"/>
        <w:rPr>
          <w:ins w:id="1101" w:author="Олег Лайновский" w:date="2024-09-29T18:55:00Z"/>
          <w:rFonts w:ascii="Consolas" w:hAnsi="Consolas" w:cs="Times New Roman"/>
          <w:sz w:val="20"/>
          <w:szCs w:val="20"/>
          <w:lang w:val="en-US"/>
          <w:rPrChange w:id="1102" w:author="Admin" w:date="2024-09-30T01:17:00Z">
            <w:rPr>
              <w:ins w:id="1103" w:author="Олег Лайновский" w:date="2024-09-29T18:55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1104" w:author="Admin" w:date="2024-09-30T01:17:00Z">
          <w:pPr/>
        </w:pPrChange>
      </w:pPr>
      <w:ins w:id="1105" w:author="Олег Лайновский" w:date="2024-09-29T18:55:00Z">
        <w:r w:rsidRPr="00ED2BAC">
          <w:rPr>
            <w:rFonts w:ascii="Consolas" w:hAnsi="Consolas" w:cs="Times New Roman"/>
            <w:sz w:val="20"/>
            <w:szCs w:val="20"/>
            <w:lang w:val="en-US"/>
            <w:rPrChange w:id="1106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entity list3 is</w:t>
        </w:r>
      </w:ins>
    </w:p>
    <w:p w14:paraId="2AC9BF9F" w14:textId="77777777" w:rsidR="009833CA" w:rsidRPr="00ED2BAC" w:rsidRDefault="009833CA">
      <w:pPr>
        <w:keepNext/>
        <w:spacing w:after="0" w:line="240" w:lineRule="auto"/>
        <w:rPr>
          <w:ins w:id="1107" w:author="Олег Лайновский" w:date="2024-09-29T18:55:00Z"/>
          <w:rFonts w:ascii="Consolas" w:hAnsi="Consolas" w:cs="Times New Roman"/>
          <w:sz w:val="20"/>
          <w:szCs w:val="20"/>
          <w:lang w:val="en-US"/>
          <w:rPrChange w:id="1108" w:author="Admin" w:date="2024-09-30T01:17:00Z">
            <w:rPr>
              <w:ins w:id="1109" w:author="Олег Лайновский" w:date="2024-09-29T18:55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1110" w:author="Admin" w:date="2024-09-30T01:17:00Z">
          <w:pPr/>
        </w:pPrChange>
      </w:pPr>
      <w:ins w:id="1111" w:author="Олег Лайновский" w:date="2024-09-29T18:55:00Z">
        <w:r w:rsidRPr="00ED2BAC">
          <w:rPr>
            <w:rFonts w:ascii="Consolas" w:hAnsi="Consolas" w:cs="Times New Roman"/>
            <w:sz w:val="20"/>
            <w:szCs w:val="20"/>
            <w:lang w:val="en-US"/>
            <w:rPrChange w:id="1112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ab/>
          <w:t xml:space="preserve"> Port (</w:t>
        </w:r>
      </w:ins>
    </w:p>
    <w:p w14:paraId="18C8ED89" w14:textId="77777777" w:rsidR="009833CA" w:rsidRPr="00ED2BAC" w:rsidRDefault="009833CA">
      <w:pPr>
        <w:keepNext/>
        <w:spacing w:after="0" w:line="240" w:lineRule="auto"/>
        <w:rPr>
          <w:ins w:id="1113" w:author="Олег Лайновский" w:date="2024-09-29T18:55:00Z"/>
          <w:rFonts w:ascii="Consolas" w:hAnsi="Consolas" w:cs="Times New Roman"/>
          <w:sz w:val="20"/>
          <w:szCs w:val="20"/>
          <w:lang w:val="en-US"/>
          <w:rPrChange w:id="1114" w:author="Admin" w:date="2024-09-30T01:17:00Z">
            <w:rPr>
              <w:ins w:id="1115" w:author="Олег Лайновский" w:date="2024-09-29T18:55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1116" w:author="Admin" w:date="2024-09-30T01:17:00Z">
          <w:pPr/>
        </w:pPrChange>
      </w:pPr>
      <w:ins w:id="1117" w:author="Олег Лайновский" w:date="2024-09-29T18:55:00Z">
        <w:r w:rsidRPr="00ED2BAC">
          <w:rPr>
            <w:rFonts w:ascii="Consolas" w:hAnsi="Consolas" w:cs="Times New Roman"/>
            <w:sz w:val="20"/>
            <w:szCs w:val="20"/>
            <w:lang w:val="en-US"/>
            <w:rPrChange w:id="1118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        A1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119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  :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120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 in  STD_LOGIC;</w:t>
        </w:r>
      </w:ins>
    </w:p>
    <w:p w14:paraId="6F4D7224" w14:textId="77777777" w:rsidR="009833CA" w:rsidRPr="00ED2BAC" w:rsidRDefault="009833CA">
      <w:pPr>
        <w:keepNext/>
        <w:spacing w:after="0" w:line="240" w:lineRule="auto"/>
        <w:rPr>
          <w:ins w:id="1121" w:author="Олег Лайновский" w:date="2024-09-29T18:55:00Z"/>
          <w:rFonts w:ascii="Consolas" w:hAnsi="Consolas" w:cs="Times New Roman"/>
          <w:sz w:val="20"/>
          <w:szCs w:val="20"/>
          <w:lang w:val="en-US"/>
          <w:rPrChange w:id="1122" w:author="Admin" w:date="2024-09-30T01:17:00Z">
            <w:rPr>
              <w:ins w:id="1123" w:author="Олег Лайновский" w:date="2024-09-29T18:55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1124" w:author="Admin" w:date="2024-09-30T01:17:00Z">
          <w:pPr/>
        </w:pPrChange>
      </w:pPr>
      <w:ins w:id="1125" w:author="Олег Лайновский" w:date="2024-09-29T18:55:00Z">
        <w:r w:rsidRPr="00ED2BAC">
          <w:rPr>
            <w:rFonts w:ascii="Consolas" w:hAnsi="Consolas" w:cs="Times New Roman"/>
            <w:sz w:val="20"/>
            <w:szCs w:val="20"/>
            <w:lang w:val="en-US"/>
            <w:rPrChange w:id="1126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        A0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127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  :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128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 in  STD_LOGIC;</w:t>
        </w:r>
      </w:ins>
    </w:p>
    <w:p w14:paraId="0920B2F6" w14:textId="77777777" w:rsidR="009833CA" w:rsidRPr="00ED2BAC" w:rsidRDefault="009833CA">
      <w:pPr>
        <w:keepNext/>
        <w:spacing w:after="0" w:line="240" w:lineRule="auto"/>
        <w:rPr>
          <w:ins w:id="1129" w:author="Олег Лайновский" w:date="2024-09-29T18:55:00Z"/>
          <w:rFonts w:ascii="Consolas" w:hAnsi="Consolas" w:cs="Times New Roman"/>
          <w:sz w:val="20"/>
          <w:szCs w:val="20"/>
          <w:lang w:val="en-US"/>
          <w:rPrChange w:id="1130" w:author="Admin" w:date="2024-09-30T01:17:00Z">
            <w:rPr>
              <w:ins w:id="1131" w:author="Олег Лайновский" w:date="2024-09-29T18:55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1132" w:author="Admin" w:date="2024-09-30T01:17:00Z">
          <w:pPr/>
        </w:pPrChange>
      </w:pPr>
      <w:ins w:id="1133" w:author="Олег Лайновский" w:date="2024-09-29T18:55:00Z">
        <w:r w:rsidRPr="00ED2BAC">
          <w:rPr>
            <w:rFonts w:ascii="Consolas" w:hAnsi="Consolas" w:cs="Times New Roman"/>
            <w:sz w:val="20"/>
            <w:szCs w:val="20"/>
            <w:lang w:val="en-US"/>
            <w:rPrChange w:id="1134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        D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135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  :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136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 out STD_LOGIC_VECTOR(3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1137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downto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1138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 0)</w:t>
        </w:r>
      </w:ins>
    </w:p>
    <w:p w14:paraId="467E3FCA" w14:textId="77777777" w:rsidR="009833CA" w:rsidRPr="00ED2BAC" w:rsidRDefault="009833CA">
      <w:pPr>
        <w:keepNext/>
        <w:spacing w:after="0" w:line="240" w:lineRule="auto"/>
        <w:rPr>
          <w:ins w:id="1139" w:author="Олег Лайновский" w:date="2024-09-29T18:55:00Z"/>
          <w:rFonts w:ascii="Consolas" w:hAnsi="Consolas" w:cs="Times New Roman"/>
          <w:sz w:val="20"/>
          <w:szCs w:val="20"/>
          <w:lang w:val="en-US"/>
          <w:rPrChange w:id="1140" w:author="Admin" w:date="2024-09-30T01:17:00Z">
            <w:rPr>
              <w:ins w:id="1141" w:author="Олег Лайновский" w:date="2024-09-29T18:55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1142" w:author="Admin" w:date="2024-09-30T01:17:00Z">
          <w:pPr/>
        </w:pPrChange>
      </w:pPr>
      <w:ins w:id="1143" w:author="Олег Лайновский" w:date="2024-09-29T18:55:00Z">
        <w:r w:rsidRPr="00ED2BAC">
          <w:rPr>
            <w:rFonts w:ascii="Consolas" w:hAnsi="Consolas" w:cs="Times New Roman"/>
            <w:sz w:val="20"/>
            <w:szCs w:val="20"/>
            <w:lang w:val="en-US"/>
            <w:rPrChange w:id="1144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    );</w:t>
        </w:r>
      </w:ins>
    </w:p>
    <w:p w14:paraId="7461F99A" w14:textId="77777777" w:rsidR="009833CA" w:rsidRPr="00ED2BAC" w:rsidRDefault="009833CA">
      <w:pPr>
        <w:keepNext/>
        <w:spacing w:after="0" w:line="240" w:lineRule="auto"/>
        <w:rPr>
          <w:ins w:id="1145" w:author="Олег Лайновский" w:date="2024-09-29T18:55:00Z"/>
          <w:rFonts w:ascii="Consolas" w:hAnsi="Consolas" w:cs="Times New Roman"/>
          <w:sz w:val="20"/>
          <w:szCs w:val="20"/>
          <w:lang w:val="en-US"/>
          <w:rPrChange w:id="1146" w:author="Admin" w:date="2024-09-30T01:17:00Z">
            <w:rPr>
              <w:ins w:id="1147" w:author="Олег Лайновский" w:date="2024-09-29T18:55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1148" w:author="Admin" w:date="2024-09-30T01:17:00Z">
          <w:pPr/>
        </w:pPrChange>
      </w:pPr>
      <w:ins w:id="1149" w:author="Олег Лайновский" w:date="2024-09-29T18:55:00Z">
        <w:r w:rsidRPr="00ED2BAC">
          <w:rPr>
            <w:rFonts w:ascii="Consolas" w:hAnsi="Consolas" w:cs="Times New Roman"/>
            <w:sz w:val="20"/>
            <w:szCs w:val="20"/>
            <w:lang w:val="en-US"/>
            <w:rPrChange w:id="1150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end list3;</w:t>
        </w:r>
      </w:ins>
    </w:p>
    <w:p w14:paraId="6DB18540" w14:textId="77777777" w:rsidR="009833CA" w:rsidRPr="00ED2BAC" w:rsidRDefault="009833CA">
      <w:pPr>
        <w:keepNext/>
        <w:spacing w:after="0" w:line="240" w:lineRule="auto"/>
        <w:rPr>
          <w:ins w:id="1151" w:author="Олег Лайновский" w:date="2024-09-29T18:55:00Z"/>
          <w:rFonts w:ascii="Consolas" w:hAnsi="Consolas" w:cs="Times New Roman"/>
          <w:sz w:val="20"/>
          <w:szCs w:val="20"/>
          <w:lang w:val="en-US"/>
          <w:rPrChange w:id="1152" w:author="Admin" w:date="2024-09-30T01:17:00Z">
            <w:rPr>
              <w:ins w:id="1153" w:author="Олег Лайновский" w:date="2024-09-29T18:55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1154" w:author="Admin" w:date="2024-09-30T01:17:00Z">
          <w:pPr/>
        </w:pPrChange>
      </w:pPr>
    </w:p>
    <w:p w14:paraId="4E51CF47" w14:textId="77777777" w:rsidR="009833CA" w:rsidRPr="00ED2BAC" w:rsidRDefault="009833CA">
      <w:pPr>
        <w:keepNext/>
        <w:spacing w:after="0" w:line="240" w:lineRule="auto"/>
        <w:rPr>
          <w:ins w:id="1155" w:author="Олег Лайновский" w:date="2024-09-29T18:55:00Z"/>
          <w:rFonts w:ascii="Consolas" w:hAnsi="Consolas" w:cs="Times New Roman"/>
          <w:sz w:val="20"/>
          <w:szCs w:val="20"/>
          <w:lang w:val="en-US"/>
          <w:rPrChange w:id="1156" w:author="Admin" w:date="2024-09-30T01:17:00Z">
            <w:rPr>
              <w:ins w:id="1157" w:author="Олег Лайновский" w:date="2024-09-29T18:55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1158" w:author="Admin" w:date="2024-09-30T01:17:00Z">
          <w:pPr/>
        </w:pPrChange>
      </w:pPr>
      <w:ins w:id="1159" w:author="Олег Лайновский" w:date="2024-09-29T18:55:00Z">
        <w:r w:rsidRPr="00ED2BAC">
          <w:rPr>
            <w:rFonts w:ascii="Consolas" w:hAnsi="Consolas" w:cs="Times New Roman"/>
            <w:sz w:val="20"/>
            <w:szCs w:val="20"/>
            <w:lang w:val="en-US"/>
            <w:rPrChange w:id="1160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architecture Behavioral of list3 is</w:t>
        </w:r>
      </w:ins>
    </w:p>
    <w:p w14:paraId="3389A758" w14:textId="77777777" w:rsidR="009833CA" w:rsidRPr="00ED2BAC" w:rsidRDefault="009833CA">
      <w:pPr>
        <w:keepNext/>
        <w:spacing w:after="0" w:line="240" w:lineRule="auto"/>
        <w:rPr>
          <w:ins w:id="1161" w:author="Олег Лайновский" w:date="2024-09-29T18:55:00Z"/>
          <w:rFonts w:ascii="Consolas" w:hAnsi="Consolas" w:cs="Times New Roman"/>
          <w:sz w:val="20"/>
          <w:szCs w:val="20"/>
          <w:lang w:val="en-US"/>
          <w:rPrChange w:id="1162" w:author="Admin" w:date="2024-09-30T01:17:00Z">
            <w:rPr>
              <w:ins w:id="1163" w:author="Олег Лайновский" w:date="2024-09-29T18:55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1164" w:author="Admin" w:date="2024-09-30T01:17:00Z">
          <w:pPr/>
        </w:pPrChange>
      </w:pPr>
      <w:ins w:id="1165" w:author="Олег Лайновский" w:date="2024-09-29T18:55:00Z">
        <w:r w:rsidRPr="00ED2BAC">
          <w:rPr>
            <w:rFonts w:ascii="Consolas" w:hAnsi="Consolas" w:cs="Times New Roman"/>
            <w:sz w:val="20"/>
            <w:szCs w:val="20"/>
            <w:lang w:val="en-US"/>
            <w:rPrChange w:id="1166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begin</w:t>
        </w:r>
      </w:ins>
    </w:p>
    <w:p w14:paraId="42E5988F" w14:textId="77777777" w:rsidR="009833CA" w:rsidRPr="00ED2BAC" w:rsidRDefault="009833CA">
      <w:pPr>
        <w:keepNext/>
        <w:spacing w:after="0" w:line="240" w:lineRule="auto"/>
        <w:rPr>
          <w:ins w:id="1167" w:author="Олег Лайновский" w:date="2024-09-29T18:55:00Z"/>
          <w:rFonts w:ascii="Consolas" w:hAnsi="Consolas" w:cs="Times New Roman"/>
          <w:sz w:val="20"/>
          <w:szCs w:val="20"/>
          <w:lang w:val="en-US"/>
          <w:rPrChange w:id="1168" w:author="Admin" w:date="2024-09-30T01:17:00Z">
            <w:rPr>
              <w:ins w:id="1169" w:author="Олег Лайновский" w:date="2024-09-29T18:55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1170" w:author="Admin" w:date="2024-09-30T01:17:00Z">
          <w:pPr/>
        </w:pPrChange>
      </w:pPr>
      <w:ins w:id="1171" w:author="Олег Лайновский" w:date="2024-09-29T18:55:00Z">
        <w:r w:rsidRPr="00ED2BAC">
          <w:rPr>
            <w:rFonts w:ascii="Consolas" w:hAnsi="Consolas" w:cs="Times New Roman"/>
            <w:sz w:val="20"/>
            <w:szCs w:val="20"/>
            <w:lang w:val="en-US"/>
            <w:rPrChange w:id="1172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process (A0, A1) begin     </w:t>
        </w:r>
      </w:ins>
    </w:p>
    <w:p w14:paraId="7D1A8BA0" w14:textId="77777777" w:rsidR="009833CA" w:rsidRPr="00ED2BAC" w:rsidRDefault="009833CA">
      <w:pPr>
        <w:keepNext/>
        <w:spacing w:after="0" w:line="240" w:lineRule="auto"/>
        <w:rPr>
          <w:ins w:id="1173" w:author="Олег Лайновский" w:date="2024-09-29T18:55:00Z"/>
          <w:rFonts w:ascii="Consolas" w:hAnsi="Consolas" w:cs="Times New Roman"/>
          <w:sz w:val="20"/>
          <w:szCs w:val="20"/>
          <w:lang w:val="en-US"/>
          <w:rPrChange w:id="1174" w:author="Admin" w:date="2024-09-30T01:17:00Z">
            <w:rPr>
              <w:ins w:id="1175" w:author="Олег Лайновский" w:date="2024-09-29T18:55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1176" w:author="Admin" w:date="2024-09-30T01:17:00Z">
          <w:pPr/>
        </w:pPrChange>
      </w:pPr>
      <w:ins w:id="1177" w:author="Олег Лайновский" w:date="2024-09-29T18:55:00Z">
        <w:r w:rsidRPr="00ED2BAC">
          <w:rPr>
            <w:rFonts w:ascii="Consolas" w:hAnsi="Consolas" w:cs="Times New Roman"/>
            <w:sz w:val="20"/>
            <w:szCs w:val="20"/>
            <w:lang w:val="en-US"/>
            <w:rPrChange w:id="1178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ab/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179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D(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180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0) &lt;= (not A1) and (not A0);</w:t>
        </w:r>
      </w:ins>
    </w:p>
    <w:p w14:paraId="7E6B659E" w14:textId="77777777" w:rsidR="009833CA" w:rsidRPr="00ED2BAC" w:rsidRDefault="009833CA">
      <w:pPr>
        <w:keepNext/>
        <w:spacing w:after="0" w:line="240" w:lineRule="auto"/>
        <w:rPr>
          <w:ins w:id="1181" w:author="Олег Лайновский" w:date="2024-09-29T18:55:00Z"/>
          <w:rFonts w:ascii="Consolas" w:hAnsi="Consolas" w:cs="Times New Roman"/>
          <w:sz w:val="20"/>
          <w:szCs w:val="20"/>
          <w:lang w:val="en-US"/>
          <w:rPrChange w:id="1182" w:author="Admin" w:date="2024-09-30T01:17:00Z">
            <w:rPr>
              <w:ins w:id="1183" w:author="Олег Лайновский" w:date="2024-09-29T18:55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1184" w:author="Admin" w:date="2024-09-30T01:17:00Z">
          <w:pPr/>
        </w:pPrChange>
      </w:pPr>
      <w:ins w:id="1185" w:author="Олег Лайновский" w:date="2024-09-29T18:55:00Z">
        <w:r w:rsidRPr="00ED2BAC">
          <w:rPr>
            <w:rFonts w:ascii="Consolas" w:hAnsi="Consolas" w:cs="Times New Roman"/>
            <w:sz w:val="20"/>
            <w:szCs w:val="20"/>
            <w:lang w:val="en-US"/>
            <w:rPrChange w:id="1186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ab/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187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D(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188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1) &lt;= (not A1) and A0;</w:t>
        </w:r>
      </w:ins>
    </w:p>
    <w:p w14:paraId="79265F32" w14:textId="77777777" w:rsidR="009833CA" w:rsidRPr="00ED2BAC" w:rsidRDefault="009833CA">
      <w:pPr>
        <w:keepNext/>
        <w:spacing w:after="0" w:line="240" w:lineRule="auto"/>
        <w:rPr>
          <w:ins w:id="1189" w:author="Олег Лайновский" w:date="2024-09-29T18:55:00Z"/>
          <w:rFonts w:ascii="Consolas" w:hAnsi="Consolas" w:cs="Times New Roman"/>
          <w:sz w:val="20"/>
          <w:szCs w:val="20"/>
          <w:lang w:val="en-US"/>
          <w:rPrChange w:id="1190" w:author="Admin" w:date="2024-09-30T01:17:00Z">
            <w:rPr>
              <w:ins w:id="1191" w:author="Олег Лайновский" w:date="2024-09-29T18:55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1192" w:author="Admin" w:date="2024-09-30T01:17:00Z">
          <w:pPr/>
        </w:pPrChange>
      </w:pPr>
      <w:ins w:id="1193" w:author="Олег Лайновский" w:date="2024-09-29T18:55:00Z">
        <w:r w:rsidRPr="00ED2BAC">
          <w:rPr>
            <w:rFonts w:ascii="Consolas" w:hAnsi="Consolas" w:cs="Times New Roman"/>
            <w:sz w:val="20"/>
            <w:szCs w:val="20"/>
            <w:lang w:val="en-US"/>
            <w:rPrChange w:id="1194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ab/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195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D(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196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2) &lt;= A1 and (not A0);</w:t>
        </w:r>
      </w:ins>
    </w:p>
    <w:p w14:paraId="501F0AA8" w14:textId="77777777" w:rsidR="009833CA" w:rsidRPr="00ED2BAC" w:rsidRDefault="009833CA">
      <w:pPr>
        <w:keepNext/>
        <w:spacing w:after="0" w:line="240" w:lineRule="auto"/>
        <w:rPr>
          <w:ins w:id="1197" w:author="Олег Лайновский" w:date="2024-09-29T18:55:00Z"/>
          <w:rFonts w:ascii="Consolas" w:hAnsi="Consolas" w:cs="Times New Roman"/>
          <w:sz w:val="20"/>
          <w:szCs w:val="20"/>
          <w:lang w:val="en-US"/>
          <w:rPrChange w:id="1198" w:author="Admin" w:date="2024-09-30T01:17:00Z">
            <w:rPr>
              <w:ins w:id="1199" w:author="Олег Лайновский" w:date="2024-09-29T18:55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1200" w:author="Admin" w:date="2024-09-30T01:17:00Z">
          <w:pPr/>
        </w:pPrChange>
      </w:pPr>
      <w:ins w:id="1201" w:author="Олег Лайновский" w:date="2024-09-29T18:55:00Z">
        <w:r w:rsidRPr="00ED2BAC">
          <w:rPr>
            <w:rFonts w:ascii="Consolas" w:hAnsi="Consolas" w:cs="Times New Roman"/>
            <w:sz w:val="20"/>
            <w:szCs w:val="20"/>
            <w:lang w:val="en-US"/>
            <w:rPrChange w:id="1202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ab/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203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D(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204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3) &lt;= A1 and A0;</w:t>
        </w:r>
      </w:ins>
    </w:p>
    <w:p w14:paraId="51E8B4DC" w14:textId="77777777" w:rsidR="009833CA" w:rsidRPr="00ED2BAC" w:rsidRDefault="009833CA">
      <w:pPr>
        <w:keepNext/>
        <w:spacing w:after="0" w:line="240" w:lineRule="auto"/>
        <w:rPr>
          <w:ins w:id="1205" w:author="Олег Лайновский" w:date="2024-09-29T18:55:00Z"/>
          <w:rFonts w:ascii="Consolas" w:hAnsi="Consolas" w:cs="Times New Roman"/>
          <w:sz w:val="20"/>
          <w:szCs w:val="20"/>
          <w:lang w:val="en-US"/>
          <w:rPrChange w:id="1206" w:author="Admin" w:date="2024-09-30T01:17:00Z">
            <w:rPr>
              <w:ins w:id="1207" w:author="Олег Лайновский" w:date="2024-09-29T18:55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1208" w:author="Admin" w:date="2024-09-30T01:17:00Z">
          <w:pPr/>
        </w:pPrChange>
      </w:pPr>
      <w:ins w:id="1209" w:author="Олег Лайновский" w:date="2024-09-29T18:55:00Z">
        <w:r w:rsidRPr="00ED2BAC">
          <w:rPr>
            <w:rFonts w:ascii="Consolas" w:hAnsi="Consolas" w:cs="Times New Roman"/>
            <w:sz w:val="20"/>
            <w:szCs w:val="20"/>
            <w:lang w:val="en-US"/>
            <w:rPrChange w:id="1210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end process;</w:t>
        </w:r>
      </w:ins>
    </w:p>
    <w:p w14:paraId="2804C5FE" w14:textId="676F2FFD" w:rsidR="009833CA" w:rsidRPr="00757A9B" w:rsidRDefault="009833CA">
      <w:pPr>
        <w:keepNext/>
        <w:spacing w:after="0" w:line="240" w:lineRule="auto"/>
        <w:rPr>
          <w:ins w:id="1211" w:author="Олег Лайновский" w:date="2024-09-29T18:33:00Z"/>
          <w:rFonts w:ascii="Consolas" w:hAnsi="Consolas" w:cs="Times New Roman"/>
          <w:sz w:val="20"/>
          <w:szCs w:val="20"/>
          <w:rPrChange w:id="1212" w:author="Admin" w:date="2024-09-30T01:17:00Z">
            <w:rPr>
              <w:ins w:id="1213" w:author="Олег Лайновский" w:date="2024-09-29T18:33:00Z"/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rPrChange>
        </w:rPr>
        <w:pPrChange w:id="1214" w:author="Admin" w:date="2024-09-30T01:17:00Z">
          <w:pPr/>
        </w:pPrChange>
      </w:pPr>
      <w:ins w:id="1215" w:author="Олег Лайновский" w:date="2024-09-29T18:55:00Z">
        <w:r w:rsidRPr="00ED2BAC">
          <w:rPr>
            <w:rFonts w:ascii="Consolas" w:hAnsi="Consolas" w:cs="Times New Roman"/>
            <w:sz w:val="20"/>
            <w:szCs w:val="20"/>
            <w:lang w:val="en-US"/>
            <w:rPrChange w:id="1216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end</w:t>
        </w:r>
        <w:r w:rsidRPr="00757A9B">
          <w:rPr>
            <w:rFonts w:ascii="Consolas" w:hAnsi="Consolas" w:cs="Times New Roman"/>
            <w:sz w:val="20"/>
            <w:szCs w:val="20"/>
            <w:rPrChange w:id="1217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 </w:t>
        </w:r>
        <w:r w:rsidRPr="00ED2BAC">
          <w:rPr>
            <w:rFonts w:ascii="Consolas" w:hAnsi="Consolas" w:cs="Times New Roman"/>
            <w:sz w:val="20"/>
            <w:szCs w:val="20"/>
            <w:lang w:val="en-US"/>
            <w:rPrChange w:id="1218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Behavioral</w:t>
        </w:r>
        <w:r w:rsidRPr="00757A9B">
          <w:rPr>
            <w:rFonts w:ascii="Consolas" w:hAnsi="Consolas" w:cs="Times New Roman"/>
            <w:sz w:val="20"/>
            <w:szCs w:val="20"/>
            <w:rPrChange w:id="1219" w:author="Admin" w:date="2024-09-30T01:17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;</w:t>
        </w:r>
      </w:ins>
    </w:p>
    <w:p w14:paraId="0CC95ED5" w14:textId="77777777" w:rsidR="00757A9B" w:rsidRDefault="009833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ins w:id="1220" w:author="Олег Лайновский" w:date="2024-09-29T18:54:00Z">
        <w:r w:rsidRPr="00757A9B">
          <w:rPr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drawing>
            <wp:inline distT="0" distB="0" distL="0" distR="0" wp14:anchorId="52FE6A59" wp14:editId="4E82E419">
              <wp:extent cx="5940425" cy="1513840"/>
              <wp:effectExtent l="0" t="0" r="3175" b="0"/>
              <wp:docPr id="1392354828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92354828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15138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7866F94" w14:textId="2E83AE7B" w:rsidR="005A0176" w:rsidRPr="00757A9B" w:rsidRDefault="005A0176">
      <w:pPr>
        <w:rPr>
          <w:ins w:id="1221" w:author="Олег Лайновский" w:date="2024-09-29T19:11:00Z"/>
          <w:rFonts w:ascii="Times New Roman" w:hAnsi="Times New Roman" w:cs="Times New Roman"/>
          <w:b/>
          <w:bCs/>
          <w:sz w:val="28"/>
          <w:szCs w:val="28"/>
        </w:rPr>
      </w:pPr>
      <w:ins w:id="1222" w:author="Олег Лайновский" w:date="2024-09-29T18:55:00Z">
        <w:r w:rsidRPr="00ED2BAC">
          <w:rPr>
            <w:rFonts w:ascii="Times New Roman" w:hAnsi="Times New Roman" w:cs="Times New Roman"/>
            <w:sz w:val="28"/>
            <w:szCs w:val="28"/>
            <w:rPrChange w:id="1223" w:author="Admin" w:date="2024-09-30T01:14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4 На языке VHDL разработать схему разработать схему одноразрядного мультиплексора на два входа. Проверить работу полученной схемы с помощью функционального моделирования (</w:t>
        </w:r>
        <w:proofErr w:type="spellStart"/>
        <w:r w:rsidRPr="00ED2BAC">
          <w:rPr>
            <w:rFonts w:ascii="Times New Roman" w:hAnsi="Times New Roman" w:cs="Times New Roman"/>
            <w:sz w:val="28"/>
            <w:szCs w:val="28"/>
            <w:rPrChange w:id="1224" w:author="Admin" w:date="2024-09-30T01:14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Behavioral</w:t>
        </w:r>
        <w:proofErr w:type="spellEnd"/>
        <w:r w:rsidRPr="00ED2BAC">
          <w:rPr>
            <w:rFonts w:ascii="Times New Roman" w:hAnsi="Times New Roman" w:cs="Times New Roman"/>
            <w:sz w:val="28"/>
            <w:szCs w:val="28"/>
            <w:rPrChange w:id="1225" w:author="Admin" w:date="2024-09-30T01:14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 xml:space="preserve"> </w:t>
        </w:r>
        <w:proofErr w:type="spellStart"/>
        <w:r w:rsidRPr="00ED2BAC">
          <w:rPr>
            <w:rFonts w:ascii="Times New Roman" w:hAnsi="Times New Roman" w:cs="Times New Roman"/>
            <w:sz w:val="28"/>
            <w:szCs w:val="28"/>
            <w:rPrChange w:id="1226" w:author="Admin" w:date="2024-09-30T01:14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Simulation</w:t>
        </w:r>
        <w:proofErr w:type="spellEnd"/>
        <w:r w:rsidRPr="00ED2BAC">
          <w:rPr>
            <w:rFonts w:ascii="Times New Roman" w:hAnsi="Times New Roman" w:cs="Times New Roman"/>
            <w:sz w:val="28"/>
            <w:szCs w:val="28"/>
            <w:rPrChange w:id="1227" w:author="Admin" w:date="2024-09-30T01:14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t>).</w:t>
        </w:r>
      </w:ins>
    </w:p>
    <w:p w14:paraId="79314FA4" w14:textId="77777777" w:rsidR="00A00A48" w:rsidRPr="00ED2BAC" w:rsidRDefault="00A00A48">
      <w:pPr>
        <w:keepNext/>
        <w:spacing w:after="0" w:line="240" w:lineRule="auto"/>
        <w:rPr>
          <w:ins w:id="1228" w:author="Олег Лайновский" w:date="2024-09-29T19:11:00Z"/>
          <w:rFonts w:ascii="Consolas" w:hAnsi="Consolas" w:cs="Times New Roman"/>
          <w:sz w:val="20"/>
          <w:szCs w:val="20"/>
          <w:lang w:val="en-US"/>
          <w:rPrChange w:id="1229" w:author="Admin" w:date="2024-09-30T01:17:00Z">
            <w:rPr>
              <w:ins w:id="1230" w:author="Олег Лайновский" w:date="2024-09-29T19:11:00Z"/>
              <w:rFonts w:ascii="Times New Roman" w:hAnsi="Times New Roman" w:cs="Times New Roman"/>
              <w:sz w:val="28"/>
              <w:szCs w:val="28"/>
            </w:rPr>
          </w:rPrChange>
        </w:rPr>
        <w:pPrChange w:id="1231" w:author="Admin" w:date="2024-09-30T01:17:00Z">
          <w:pPr/>
        </w:pPrChange>
      </w:pPr>
      <w:ins w:id="1232" w:author="Олег Лайновский" w:date="2024-09-29T19:11:00Z">
        <w:r w:rsidRPr="00ED2BAC">
          <w:rPr>
            <w:rFonts w:ascii="Consolas" w:hAnsi="Consolas" w:cs="Times New Roman"/>
            <w:sz w:val="20"/>
            <w:szCs w:val="20"/>
            <w:lang w:val="en-US"/>
            <w:rPrChange w:id="1233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lastRenderedPageBreak/>
          <w:t>library IEEE;</w:t>
        </w:r>
      </w:ins>
    </w:p>
    <w:p w14:paraId="73C940C9" w14:textId="77777777" w:rsidR="00A00A48" w:rsidRPr="00ED2BAC" w:rsidRDefault="00A00A48">
      <w:pPr>
        <w:keepNext/>
        <w:spacing w:after="0" w:line="240" w:lineRule="auto"/>
        <w:rPr>
          <w:ins w:id="1234" w:author="Олег Лайновский" w:date="2024-09-29T19:11:00Z"/>
          <w:rFonts w:ascii="Consolas" w:hAnsi="Consolas" w:cs="Times New Roman"/>
          <w:sz w:val="20"/>
          <w:szCs w:val="20"/>
          <w:lang w:val="en-US"/>
          <w:rPrChange w:id="1235" w:author="Admin" w:date="2024-09-30T01:17:00Z">
            <w:rPr>
              <w:ins w:id="1236" w:author="Олег Лайновский" w:date="2024-09-29T19:11:00Z"/>
              <w:rFonts w:ascii="Times New Roman" w:hAnsi="Times New Roman" w:cs="Times New Roman"/>
              <w:sz w:val="28"/>
              <w:szCs w:val="28"/>
            </w:rPr>
          </w:rPrChange>
        </w:rPr>
        <w:pPrChange w:id="1237" w:author="Admin" w:date="2024-09-30T01:17:00Z">
          <w:pPr/>
        </w:pPrChange>
      </w:pPr>
      <w:ins w:id="1238" w:author="Олег Лайновский" w:date="2024-09-29T19:11:00Z">
        <w:r w:rsidRPr="00ED2BAC">
          <w:rPr>
            <w:rFonts w:ascii="Consolas" w:hAnsi="Consolas" w:cs="Times New Roman"/>
            <w:sz w:val="20"/>
            <w:szCs w:val="20"/>
            <w:lang w:val="en-US"/>
            <w:rPrChange w:id="1239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use IEEE.STD_LOGIC_1164.ALL;</w:t>
        </w:r>
      </w:ins>
    </w:p>
    <w:p w14:paraId="0AC742C1" w14:textId="77777777" w:rsidR="00A00A48" w:rsidRPr="00ED2BAC" w:rsidRDefault="00A00A48">
      <w:pPr>
        <w:keepNext/>
        <w:spacing w:after="0" w:line="240" w:lineRule="auto"/>
        <w:rPr>
          <w:ins w:id="1240" w:author="Олег Лайновский" w:date="2024-09-29T19:11:00Z"/>
          <w:rFonts w:ascii="Consolas" w:hAnsi="Consolas" w:cs="Times New Roman"/>
          <w:sz w:val="20"/>
          <w:szCs w:val="20"/>
          <w:lang w:val="en-US"/>
          <w:rPrChange w:id="1241" w:author="Admin" w:date="2024-09-30T01:17:00Z">
            <w:rPr>
              <w:ins w:id="1242" w:author="Олег Лайновский" w:date="2024-09-29T19:11:00Z"/>
              <w:rFonts w:ascii="Times New Roman" w:hAnsi="Times New Roman" w:cs="Times New Roman"/>
              <w:sz w:val="28"/>
              <w:szCs w:val="28"/>
            </w:rPr>
          </w:rPrChange>
        </w:rPr>
        <w:pPrChange w:id="1243" w:author="Admin" w:date="2024-09-30T01:17:00Z">
          <w:pPr/>
        </w:pPrChange>
      </w:pPr>
      <w:ins w:id="1244" w:author="Олег Лайновский" w:date="2024-09-29T19:11:00Z">
        <w:r w:rsidRPr="00ED2BAC">
          <w:rPr>
            <w:rFonts w:ascii="Consolas" w:hAnsi="Consolas" w:cs="Times New Roman"/>
            <w:sz w:val="20"/>
            <w:szCs w:val="20"/>
            <w:lang w:val="en-US"/>
            <w:rPrChange w:id="1245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use IEEE.STD_LOGIC_ARITH.ALL;</w:t>
        </w:r>
      </w:ins>
    </w:p>
    <w:p w14:paraId="1958909A" w14:textId="77777777" w:rsidR="00A00A48" w:rsidRPr="00ED2BAC" w:rsidRDefault="00A00A48">
      <w:pPr>
        <w:keepNext/>
        <w:spacing w:after="0" w:line="240" w:lineRule="auto"/>
        <w:rPr>
          <w:ins w:id="1246" w:author="Олег Лайновский" w:date="2024-09-29T19:11:00Z"/>
          <w:rFonts w:ascii="Consolas" w:hAnsi="Consolas" w:cs="Times New Roman"/>
          <w:sz w:val="20"/>
          <w:szCs w:val="20"/>
          <w:lang w:val="en-US"/>
          <w:rPrChange w:id="1247" w:author="Admin" w:date="2024-09-30T01:17:00Z">
            <w:rPr>
              <w:ins w:id="1248" w:author="Олег Лайновский" w:date="2024-09-29T19:11:00Z"/>
              <w:rFonts w:ascii="Times New Roman" w:hAnsi="Times New Roman" w:cs="Times New Roman"/>
              <w:sz w:val="28"/>
              <w:szCs w:val="28"/>
            </w:rPr>
          </w:rPrChange>
        </w:rPr>
        <w:pPrChange w:id="1249" w:author="Admin" w:date="2024-09-30T01:17:00Z">
          <w:pPr/>
        </w:pPrChange>
      </w:pPr>
      <w:ins w:id="1250" w:author="Олег Лайновский" w:date="2024-09-29T19:11:00Z">
        <w:r w:rsidRPr="00ED2BAC">
          <w:rPr>
            <w:rFonts w:ascii="Consolas" w:hAnsi="Consolas" w:cs="Times New Roman"/>
            <w:sz w:val="20"/>
            <w:szCs w:val="20"/>
            <w:lang w:val="en-US"/>
            <w:rPrChange w:id="1251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use IEEE.STD_LOGIC_UNSIGNED.ALL;</w:t>
        </w:r>
      </w:ins>
    </w:p>
    <w:p w14:paraId="75B0170B" w14:textId="77777777" w:rsidR="00A00A48" w:rsidRPr="00ED2BAC" w:rsidRDefault="00A00A48">
      <w:pPr>
        <w:keepNext/>
        <w:spacing w:after="0" w:line="240" w:lineRule="auto"/>
        <w:rPr>
          <w:ins w:id="1252" w:author="Олег Лайновский" w:date="2024-09-29T19:11:00Z"/>
          <w:rFonts w:ascii="Consolas" w:hAnsi="Consolas" w:cs="Times New Roman"/>
          <w:sz w:val="20"/>
          <w:szCs w:val="20"/>
          <w:lang w:val="en-US"/>
          <w:rPrChange w:id="1253" w:author="Admin" w:date="2024-09-30T01:17:00Z">
            <w:rPr>
              <w:ins w:id="1254" w:author="Олег Лайновский" w:date="2024-09-29T19:11:00Z"/>
              <w:rFonts w:ascii="Times New Roman" w:hAnsi="Times New Roman" w:cs="Times New Roman"/>
              <w:sz w:val="28"/>
              <w:szCs w:val="28"/>
            </w:rPr>
          </w:rPrChange>
        </w:rPr>
        <w:pPrChange w:id="1255" w:author="Admin" w:date="2024-09-30T01:17:00Z">
          <w:pPr/>
        </w:pPrChange>
      </w:pPr>
    </w:p>
    <w:p w14:paraId="7F70FC8D" w14:textId="77777777" w:rsidR="00A00A48" w:rsidRPr="00ED2BAC" w:rsidRDefault="00A00A48">
      <w:pPr>
        <w:keepNext/>
        <w:spacing w:after="0" w:line="240" w:lineRule="auto"/>
        <w:rPr>
          <w:ins w:id="1256" w:author="Олег Лайновский" w:date="2024-09-29T19:11:00Z"/>
          <w:rFonts w:ascii="Consolas" w:hAnsi="Consolas" w:cs="Times New Roman"/>
          <w:sz w:val="20"/>
          <w:szCs w:val="20"/>
          <w:lang w:val="en-US"/>
          <w:rPrChange w:id="1257" w:author="Admin" w:date="2024-09-30T01:17:00Z">
            <w:rPr>
              <w:ins w:id="1258" w:author="Олег Лайновский" w:date="2024-09-29T19:11:00Z"/>
              <w:rFonts w:ascii="Times New Roman" w:hAnsi="Times New Roman" w:cs="Times New Roman"/>
              <w:sz w:val="28"/>
              <w:szCs w:val="28"/>
            </w:rPr>
          </w:rPrChange>
        </w:rPr>
        <w:pPrChange w:id="1259" w:author="Admin" w:date="2024-09-30T01:17:00Z">
          <w:pPr/>
        </w:pPrChange>
      </w:pPr>
      <w:ins w:id="1260" w:author="Олег Лайновский" w:date="2024-09-29T19:11:00Z">
        <w:r w:rsidRPr="00ED2BAC">
          <w:rPr>
            <w:rFonts w:ascii="Consolas" w:hAnsi="Consolas" w:cs="Times New Roman"/>
            <w:sz w:val="20"/>
            <w:szCs w:val="20"/>
            <w:lang w:val="en-US"/>
            <w:rPrChange w:id="1261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entity list4 is</w:t>
        </w:r>
      </w:ins>
    </w:p>
    <w:p w14:paraId="2C959B4B" w14:textId="77777777" w:rsidR="00A00A48" w:rsidRPr="00ED2BAC" w:rsidRDefault="00A00A48">
      <w:pPr>
        <w:keepNext/>
        <w:spacing w:after="0" w:line="240" w:lineRule="auto"/>
        <w:rPr>
          <w:ins w:id="1262" w:author="Олег Лайновский" w:date="2024-09-29T19:11:00Z"/>
          <w:rFonts w:ascii="Consolas" w:hAnsi="Consolas" w:cs="Times New Roman"/>
          <w:sz w:val="20"/>
          <w:szCs w:val="20"/>
          <w:lang w:val="en-US"/>
          <w:rPrChange w:id="1263" w:author="Admin" w:date="2024-09-30T01:17:00Z">
            <w:rPr>
              <w:ins w:id="1264" w:author="Олег Лайновский" w:date="2024-09-29T19:11:00Z"/>
              <w:rFonts w:ascii="Times New Roman" w:hAnsi="Times New Roman" w:cs="Times New Roman"/>
              <w:sz w:val="28"/>
              <w:szCs w:val="28"/>
            </w:rPr>
          </w:rPrChange>
        </w:rPr>
        <w:pPrChange w:id="1265" w:author="Admin" w:date="2024-09-30T01:17:00Z">
          <w:pPr/>
        </w:pPrChange>
      </w:pPr>
      <w:ins w:id="1266" w:author="Олег Лайновский" w:date="2024-09-29T19:11:00Z">
        <w:r w:rsidRPr="00ED2BAC">
          <w:rPr>
            <w:rFonts w:ascii="Consolas" w:hAnsi="Consolas" w:cs="Times New Roman"/>
            <w:sz w:val="20"/>
            <w:szCs w:val="20"/>
            <w:lang w:val="en-US"/>
            <w:rPrChange w:id="1267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ab/>
          <w:t xml:space="preserve"> Port (</w:t>
        </w:r>
      </w:ins>
    </w:p>
    <w:p w14:paraId="02735FA5" w14:textId="77777777" w:rsidR="00A00A48" w:rsidRPr="00ED2BAC" w:rsidRDefault="00A00A48">
      <w:pPr>
        <w:keepNext/>
        <w:spacing w:after="0" w:line="240" w:lineRule="auto"/>
        <w:rPr>
          <w:ins w:id="1268" w:author="Олег Лайновский" w:date="2024-09-29T19:11:00Z"/>
          <w:rFonts w:ascii="Consolas" w:hAnsi="Consolas" w:cs="Times New Roman"/>
          <w:sz w:val="20"/>
          <w:szCs w:val="20"/>
          <w:lang w:val="en-US"/>
          <w:rPrChange w:id="1269" w:author="Admin" w:date="2024-09-30T01:17:00Z">
            <w:rPr>
              <w:ins w:id="1270" w:author="Олег Лайновский" w:date="2024-09-29T19:11:00Z"/>
              <w:rFonts w:ascii="Times New Roman" w:hAnsi="Times New Roman" w:cs="Times New Roman"/>
              <w:sz w:val="28"/>
              <w:szCs w:val="28"/>
            </w:rPr>
          </w:rPrChange>
        </w:rPr>
        <w:pPrChange w:id="1271" w:author="Admin" w:date="2024-09-30T01:17:00Z">
          <w:pPr/>
        </w:pPrChange>
      </w:pPr>
      <w:ins w:id="1272" w:author="Олег Лайновский" w:date="2024-09-29T19:11:00Z">
        <w:r w:rsidRPr="00ED2BAC">
          <w:rPr>
            <w:rFonts w:ascii="Consolas" w:hAnsi="Consolas" w:cs="Times New Roman"/>
            <w:sz w:val="20"/>
            <w:szCs w:val="20"/>
            <w:lang w:val="en-US"/>
            <w:rPrChange w:id="1273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       A1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274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 :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275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in  STD_LOGIC;</w:t>
        </w:r>
      </w:ins>
    </w:p>
    <w:p w14:paraId="1F28F6CA" w14:textId="77777777" w:rsidR="00A00A48" w:rsidRPr="00ED2BAC" w:rsidRDefault="00A00A48">
      <w:pPr>
        <w:keepNext/>
        <w:spacing w:after="0" w:line="240" w:lineRule="auto"/>
        <w:rPr>
          <w:ins w:id="1276" w:author="Олег Лайновский" w:date="2024-09-29T19:11:00Z"/>
          <w:rFonts w:ascii="Consolas" w:hAnsi="Consolas" w:cs="Times New Roman"/>
          <w:sz w:val="20"/>
          <w:szCs w:val="20"/>
          <w:lang w:val="en-US"/>
          <w:rPrChange w:id="1277" w:author="Admin" w:date="2024-09-30T01:17:00Z">
            <w:rPr>
              <w:ins w:id="1278" w:author="Олег Лайновский" w:date="2024-09-29T19:11:00Z"/>
              <w:rFonts w:ascii="Times New Roman" w:hAnsi="Times New Roman" w:cs="Times New Roman"/>
              <w:sz w:val="28"/>
              <w:szCs w:val="28"/>
            </w:rPr>
          </w:rPrChange>
        </w:rPr>
        <w:pPrChange w:id="1279" w:author="Admin" w:date="2024-09-30T01:17:00Z">
          <w:pPr/>
        </w:pPrChange>
      </w:pPr>
      <w:ins w:id="1280" w:author="Олег Лайновский" w:date="2024-09-29T19:11:00Z">
        <w:r w:rsidRPr="00ED2BAC">
          <w:rPr>
            <w:rFonts w:ascii="Consolas" w:hAnsi="Consolas" w:cs="Times New Roman"/>
            <w:sz w:val="20"/>
            <w:szCs w:val="20"/>
            <w:lang w:val="en-US"/>
            <w:rPrChange w:id="1281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       A0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282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 :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283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in  STD_LOGIC;</w:t>
        </w:r>
      </w:ins>
    </w:p>
    <w:p w14:paraId="01905F8F" w14:textId="77777777" w:rsidR="00A00A48" w:rsidRPr="00ED2BAC" w:rsidRDefault="00A00A48">
      <w:pPr>
        <w:keepNext/>
        <w:spacing w:after="0" w:line="240" w:lineRule="auto"/>
        <w:rPr>
          <w:ins w:id="1284" w:author="Олег Лайновский" w:date="2024-09-29T19:11:00Z"/>
          <w:rFonts w:ascii="Consolas" w:hAnsi="Consolas" w:cs="Times New Roman"/>
          <w:sz w:val="20"/>
          <w:szCs w:val="20"/>
          <w:lang w:val="en-US"/>
          <w:rPrChange w:id="1285" w:author="Admin" w:date="2024-09-30T01:17:00Z">
            <w:rPr>
              <w:ins w:id="1286" w:author="Олег Лайновский" w:date="2024-09-29T19:11:00Z"/>
              <w:rFonts w:ascii="Times New Roman" w:hAnsi="Times New Roman" w:cs="Times New Roman"/>
              <w:sz w:val="28"/>
              <w:szCs w:val="28"/>
            </w:rPr>
          </w:rPrChange>
        </w:rPr>
        <w:pPrChange w:id="1287" w:author="Admin" w:date="2024-09-30T01:17:00Z">
          <w:pPr/>
        </w:pPrChange>
      </w:pPr>
      <w:ins w:id="1288" w:author="Олег Лайновский" w:date="2024-09-29T19:11:00Z">
        <w:r w:rsidRPr="00ED2BAC">
          <w:rPr>
            <w:rFonts w:ascii="Consolas" w:hAnsi="Consolas" w:cs="Times New Roman"/>
            <w:sz w:val="20"/>
            <w:szCs w:val="20"/>
            <w:lang w:val="en-US"/>
            <w:rPrChange w:id="1289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ab/>
        </w:r>
        <w:r w:rsidRPr="00ED2BAC">
          <w:rPr>
            <w:rFonts w:ascii="Consolas" w:hAnsi="Consolas" w:cs="Times New Roman"/>
            <w:sz w:val="20"/>
            <w:szCs w:val="20"/>
            <w:lang w:val="en-US"/>
            <w:rPrChange w:id="1290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ab/>
          <w:t xml:space="preserve">  S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291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 :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292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in  STD_LOGIC;</w:t>
        </w:r>
      </w:ins>
    </w:p>
    <w:p w14:paraId="1AAE8F99" w14:textId="77777777" w:rsidR="00A00A48" w:rsidRPr="00ED2BAC" w:rsidRDefault="00A00A48">
      <w:pPr>
        <w:keepNext/>
        <w:spacing w:after="0" w:line="240" w:lineRule="auto"/>
        <w:rPr>
          <w:ins w:id="1293" w:author="Олег Лайновский" w:date="2024-09-29T19:11:00Z"/>
          <w:rFonts w:ascii="Consolas" w:hAnsi="Consolas" w:cs="Times New Roman"/>
          <w:sz w:val="20"/>
          <w:szCs w:val="20"/>
          <w:lang w:val="en-US"/>
          <w:rPrChange w:id="1294" w:author="Admin" w:date="2024-09-30T01:17:00Z">
            <w:rPr>
              <w:ins w:id="1295" w:author="Олег Лайновский" w:date="2024-09-29T19:11:00Z"/>
              <w:rFonts w:ascii="Times New Roman" w:hAnsi="Times New Roman" w:cs="Times New Roman"/>
              <w:sz w:val="28"/>
              <w:szCs w:val="28"/>
            </w:rPr>
          </w:rPrChange>
        </w:rPr>
        <w:pPrChange w:id="1296" w:author="Admin" w:date="2024-09-30T01:17:00Z">
          <w:pPr/>
        </w:pPrChange>
      </w:pPr>
      <w:ins w:id="1297" w:author="Олег Лайновский" w:date="2024-09-29T19:11:00Z">
        <w:r w:rsidRPr="00ED2BAC">
          <w:rPr>
            <w:rFonts w:ascii="Consolas" w:hAnsi="Consolas" w:cs="Times New Roman"/>
            <w:sz w:val="20"/>
            <w:szCs w:val="20"/>
            <w:lang w:val="en-US"/>
            <w:rPrChange w:id="1298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     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299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Y :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300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out  STD_LOGIC</w:t>
        </w:r>
      </w:ins>
    </w:p>
    <w:p w14:paraId="35C79F39" w14:textId="77777777" w:rsidR="00A00A48" w:rsidRPr="00ED2BAC" w:rsidRDefault="00A00A48">
      <w:pPr>
        <w:keepNext/>
        <w:spacing w:after="0" w:line="240" w:lineRule="auto"/>
        <w:rPr>
          <w:ins w:id="1301" w:author="Олег Лайновский" w:date="2024-09-29T19:11:00Z"/>
          <w:rFonts w:ascii="Consolas" w:hAnsi="Consolas" w:cs="Times New Roman"/>
          <w:sz w:val="20"/>
          <w:szCs w:val="20"/>
          <w:lang w:val="en-US"/>
          <w:rPrChange w:id="1302" w:author="Admin" w:date="2024-09-30T01:17:00Z">
            <w:rPr>
              <w:ins w:id="1303" w:author="Олег Лайновский" w:date="2024-09-29T19:11:00Z"/>
              <w:rFonts w:ascii="Times New Roman" w:hAnsi="Times New Roman" w:cs="Times New Roman"/>
              <w:sz w:val="28"/>
              <w:szCs w:val="28"/>
            </w:rPr>
          </w:rPrChange>
        </w:rPr>
        <w:pPrChange w:id="1304" w:author="Admin" w:date="2024-09-30T01:17:00Z">
          <w:pPr/>
        </w:pPrChange>
      </w:pPr>
      <w:ins w:id="1305" w:author="Олег Лайновский" w:date="2024-09-29T19:11:00Z">
        <w:r w:rsidRPr="00ED2BAC">
          <w:rPr>
            <w:rFonts w:ascii="Consolas" w:hAnsi="Consolas" w:cs="Times New Roman"/>
            <w:sz w:val="20"/>
            <w:szCs w:val="20"/>
            <w:lang w:val="en-US"/>
            <w:rPrChange w:id="1306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   );</w:t>
        </w:r>
      </w:ins>
    </w:p>
    <w:p w14:paraId="46342D5A" w14:textId="77777777" w:rsidR="00A00A48" w:rsidRPr="00ED2BAC" w:rsidRDefault="00A00A48">
      <w:pPr>
        <w:keepNext/>
        <w:spacing w:after="0" w:line="240" w:lineRule="auto"/>
        <w:rPr>
          <w:ins w:id="1307" w:author="Олег Лайновский" w:date="2024-09-29T19:11:00Z"/>
          <w:rFonts w:ascii="Consolas" w:hAnsi="Consolas" w:cs="Times New Roman"/>
          <w:sz w:val="20"/>
          <w:szCs w:val="20"/>
          <w:lang w:val="en-US"/>
          <w:rPrChange w:id="1308" w:author="Admin" w:date="2024-09-30T01:17:00Z">
            <w:rPr>
              <w:ins w:id="1309" w:author="Олег Лайновский" w:date="2024-09-29T19:11:00Z"/>
              <w:rFonts w:ascii="Times New Roman" w:hAnsi="Times New Roman" w:cs="Times New Roman"/>
              <w:sz w:val="28"/>
              <w:szCs w:val="28"/>
            </w:rPr>
          </w:rPrChange>
        </w:rPr>
        <w:pPrChange w:id="1310" w:author="Admin" w:date="2024-09-30T01:17:00Z">
          <w:pPr/>
        </w:pPrChange>
      </w:pPr>
      <w:ins w:id="1311" w:author="Олег Лайновский" w:date="2024-09-29T19:11:00Z">
        <w:r w:rsidRPr="00ED2BAC">
          <w:rPr>
            <w:rFonts w:ascii="Consolas" w:hAnsi="Consolas" w:cs="Times New Roman"/>
            <w:sz w:val="20"/>
            <w:szCs w:val="20"/>
            <w:lang w:val="en-US"/>
            <w:rPrChange w:id="1312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end list4;</w:t>
        </w:r>
      </w:ins>
    </w:p>
    <w:p w14:paraId="5ABCBD8B" w14:textId="77777777" w:rsidR="00A00A48" w:rsidRPr="00ED2BAC" w:rsidRDefault="00A00A48">
      <w:pPr>
        <w:keepNext/>
        <w:spacing w:after="0" w:line="240" w:lineRule="auto"/>
        <w:rPr>
          <w:ins w:id="1313" w:author="Олег Лайновский" w:date="2024-09-29T19:11:00Z"/>
          <w:rFonts w:ascii="Consolas" w:hAnsi="Consolas" w:cs="Times New Roman"/>
          <w:sz w:val="20"/>
          <w:szCs w:val="20"/>
          <w:lang w:val="en-US"/>
          <w:rPrChange w:id="1314" w:author="Admin" w:date="2024-09-30T01:17:00Z">
            <w:rPr>
              <w:ins w:id="1315" w:author="Олег Лайновский" w:date="2024-09-29T19:11:00Z"/>
              <w:rFonts w:ascii="Times New Roman" w:hAnsi="Times New Roman" w:cs="Times New Roman"/>
              <w:sz w:val="28"/>
              <w:szCs w:val="28"/>
            </w:rPr>
          </w:rPrChange>
        </w:rPr>
        <w:pPrChange w:id="1316" w:author="Admin" w:date="2024-09-30T01:17:00Z">
          <w:pPr/>
        </w:pPrChange>
      </w:pPr>
    </w:p>
    <w:p w14:paraId="15C07443" w14:textId="77777777" w:rsidR="00A00A48" w:rsidRPr="00ED2BAC" w:rsidRDefault="00A00A48">
      <w:pPr>
        <w:keepNext/>
        <w:spacing w:after="0" w:line="240" w:lineRule="auto"/>
        <w:rPr>
          <w:ins w:id="1317" w:author="Олег Лайновский" w:date="2024-09-29T19:11:00Z"/>
          <w:rFonts w:ascii="Consolas" w:hAnsi="Consolas" w:cs="Times New Roman"/>
          <w:sz w:val="20"/>
          <w:szCs w:val="20"/>
          <w:lang w:val="en-US"/>
          <w:rPrChange w:id="1318" w:author="Admin" w:date="2024-09-30T01:17:00Z">
            <w:rPr>
              <w:ins w:id="1319" w:author="Олег Лайновский" w:date="2024-09-29T19:11:00Z"/>
              <w:rFonts w:ascii="Times New Roman" w:hAnsi="Times New Roman" w:cs="Times New Roman"/>
              <w:sz w:val="28"/>
              <w:szCs w:val="28"/>
            </w:rPr>
          </w:rPrChange>
        </w:rPr>
        <w:pPrChange w:id="1320" w:author="Admin" w:date="2024-09-30T01:17:00Z">
          <w:pPr/>
        </w:pPrChange>
      </w:pPr>
      <w:ins w:id="1321" w:author="Олег Лайновский" w:date="2024-09-29T19:11:00Z">
        <w:r w:rsidRPr="00ED2BAC">
          <w:rPr>
            <w:rFonts w:ascii="Consolas" w:hAnsi="Consolas" w:cs="Times New Roman"/>
            <w:sz w:val="20"/>
            <w:szCs w:val="20"/>
            <w:lang w:val="en-US"/>
            <w:rPrChange w:id="1322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architecture Behavioral of list4 is</w:t>
        </w:r>
      </w:ins>
    </w:p>
    <w:p w14:paraId="1338DDFF" w14:textId="77777777" w:rsidR="00A00A48" w:rsidRPr="00ED2BAC" w:rsidRDefault="00A00A48">
      <w:pPr>
        <w:keepNext/>
        <w:spacing w:after="0" w:line="240" w:lineRule="auto"/>
        <w:rPr>
          <w:ins w:id="1323" w:author="Олег Лайновский" w:date="2024-09-29T19:11:00Z"/>
          <w:rFonts w:ascii="Consolas" w:hAnsi="Consolas" w:cs="Times New Roman"/>
          <w:sz w:val="20"/>
          <w:szCs w:val="20"/>
          <w:lang w:val="en-US"/>
          <w:rPrChange w:id="1324" w:author="Admin" w:date="2024-09-30T01:17:00Z">
            <w:rPr>
              <w:ins w:id="1325" w:author="Олег Лайновский" w:date="2024-09-29T19:11:00Z"/>
              <w:rFonts w:ascii="Times New Roman" w:hAnsi="Times New Roman" w:cs="Times New Roman"/>
              <w:sz w:val="28"/>
              <w:szCs w:val="28"/>
            </w:rPr>
          </w:rPrChange>
        </w:rPr>
        <w:pPrChange w:id="1326" w:author="Admin" w:date="2024-09-30T01:17:00Z">
          <w:pPr/>
        </w:pPrChange>
      </w:pPr>
      <w:ins w:id="1327" w:author="Олег Лайновский" w:date="2024-09-29T19:11:00Z">
        <w:r w:rsidRPr="00ED2BAC">
          <w:rPr>
            <w:rFonts w:ascii="Consolas" w:hAnsi="Consolas" w:cs="Times New Roman"/>
            <w:sz w:val="20"/>
            <w:szCs w:val="20"/>
            <w:lang w:val="en-US"/>
            <w:rPrChange w:id="1328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begin</w:t>
        </w:r>
      </w:ins>
    </w:p>
    <w:p w14:paraId="07A94732" w14:textId="77777777" w:rsidR="00A00A48" w:rsidRPr="00ED2BAC" w:rsidRDefault="00A00A48">
      <w:pPr>
        <w:keepNext/>
        <w:spacing w:after="0" w:line="240" w:lineRule="auto"/>
        <w:rPr>
          <w:ins w:id="1329" w:author="Олег Лайновский" w:date="2024-09-29T19:11:00Z"/>
          <w:rFonts w:ascii="Consolas" w:hAnsi="Consolas" w:cs="Times New Roman"/>
          <w:sz w:val="20"/>
          <w:szCs w:val="20"/>
          <w:lang w:val="en-US"/>
          <w:rPrChange w:id="1330" w:author="Admin" w:date="2024-09-30T01:17:00Z">
            <w:rPr>
              <w:ins w:id="1331" w:author="Олег Лайновский" w:date="2024-09-29T19:11:00Z"/>
              <w:rFonts w:ascii="Times New Roman" w:hAnsi="Times New Roman" w:cs="Times New Roman"/>
              <w:sz w:val="28"/>
              <w:szCs w:val="28"/>
            </w:rPr>
          </w:rPrChange>
        </w:rPr>
        <w:pPrChange w:id="1332" w:author="Admin" w:date="2024-09-30T01:17:00Z">
          <w:pPr/>
        </w:pPrChange>
      </w:pPr>
      <w:ins w:id="1333" w:author="Олег Лайновский" w:date="2024-09-29T19:11:00Z">
        <w:r w:rsidRPr="00ED2BAC">
          <w:rPr>
            <w:rFonts w:ascii="Consolas" w:hAnsi="Consolas" w:cs="Times New Roman"/>
            <w:sz w:val="20"/>
            <w:szCs w:val="20"/>
            <w:lang w:val="en-US"/>
            <w:rPrChange w:id="1334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process (A0, A1, S) begin     </w:t>
        </w:r>
      </w:ins>
    </w:p>
    <w:p w14:paraId="041D0E8D" w14:textId="77777777" w:rsidR="00A00A48" w:rsidRPr="00ED2BAC" w:rsidRDefault="00A00A48">
      <w:pPr>
        <w:keepNext/>
        <w:spacing w:after="0" w:line="240" w:lineRule="auto"/>
        <w:rPr>
          <w:ins w:id="1335" w:author="Олег Лайновский" w:date="2024-09-29T19:11:00Z"/>
          <w:rFonts w:ascii="Consolas" w:hAnsi="Consolas" w:cs="Times New Roman"/>
          <w:sz w:val="20"/>
          <w:szCs w:val="20"/>
          <w:lang w:val="en-US"/>
          <w:rPrChange w:id="1336" w:author="Admin" w:date="2024-09-30T01:17:00Z">
            <w:rPr>
              <w:ins w:id="1337" w:author="Олег Лайновский" w:date="2024-09-29T19:11:00Z"/>
              <w:rFonts w:ascii="Times New Roman" w:hAnsi="Times New Roman" w:cs="Times New Roman"/>
              <w:sz w:val="28"/>
              <w:szCs w:val="28"/>
            </w:rPr>
          </w:rPrChange>
        </w:rPr>
        <w:pPrChange w:id="1338" w:author="Admin" w:date="2024-09-30T01:17:00Z">
          <w:pPr/>
        </w:pPrChange>
      </w:pPr>
      <w:ins w:id="1339" w:author="Олег Лайновский" w:date="2024-09-29T19:11:00Z">
        <w:r w:rsidRPr="00ED2BAC">
          <w:rPr>
            <w:rFonts w:ascii="Consolas" w:hAnsi="Consolas" w:cs="Times New Roman"/>
            <w:sz w:val="20"/>
            <w:szCs w:val="20"/>
            <w:lang w:val="en-US"/>
            <w:rPrChange w:id="1340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ab/>
          <w:t>Y &lt;= (A0 and (not S)) or (A1 and S);</w:t>
        </w:r>
      </w:ins>
    </w:p>
    <w:p w14:paraId="69C3F257" w14:textId="77777777" w:rsidR="00A00A48" w:rsidRPr="00ED2BAC" w:rsidRDefault="00A00A48">
      <w:pPr>
        <w:keepNext/>
        <w:spacing w:after="0" w:line="240" w:lineRule="auto"/>
        <w:rPr>
          <w:ins w:id="1341" w:author="Олег Лайновский" w:date="2024-09-29T19:11:00Z"/>
          <w:rFonts w:ascii="Consolas" w:hAnsi="Consolas" w:cs="Times New Roman"/>
          <w:sz w:val="20"/>
          <w:szCs w:val="20"/>
          <w:lang w:val="en-US"/>
          <w:rPrChange w:id="1342" w:author="Admin" w:date="2024-09-30T01:17:00Z">
            <w:rPr>
              <w:ins w:id="1343" w:author="Олег Лайновский" w:date="2024-09-29T19:11:00Z"/>
              <w:rFonts w:ascii="Times New Roman" w:hAnsi="Times New Roman" w:cs="Times New Roman"/>
              <w:sz w:val="28"/>
              <w:szCs w:val="28"/>
            </w:rPr>
          </w:rPrChange>
        </w:rPr>
        <w:pPrChange w:id="1344" w:author="Admin" w:date="2024-09-30T01:17:00Z">
          <w:pPr/>
        </w:pPrChange>
      </w:pPr>
      <w:ins w:id="1345" w:author="Олег Лайновский" w:date="2024-09-29T19:11:00Z">
        <w:r w:rsidRPr="00ED2BAC">
          <w:rPr>
            <w:rFonts w:ascii="Consolas" w:hAnsi="Consolas" w:cs="Times New Roman"/>
            <w:sz w:val="20"/>
            <w:szCs w:val="20"/>
            <w:lang w:val="en-US"/>
            <w:rPrChange w:id="1346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end process;</w:t>
        </w:r>
      </w:ins>
    </w:p>
    <w:p w14:paraId="22DA8684" w14:textId="1D34D983" w:rsidR="00A00A48" w:rsidRPr="00ED2BAC" w:rsidRDefault="00A00A48">
      <w:pPr>
        <w:keepNext/>
        <w:spacing w:after="0" w:line="240" w:lineRule="auto"/>
        <w:rPr>
          <w:ins w:id="1347" w:author="Олег Лайновский" w:date="2024-09-29T18:55:00Z"/>
          <w:rFonts w:ascii="Consolas" w:hAnsi="Consolas" w:cs="Times New Roman"/>
          <w:sz w:val="20"/>
          <w:szCs w:val="20"/>
          <w:lang w:val="en-US"/>
          <w:rPrChange w:id="1348" w:author="Admin" w:date="2024-09-30T01:17:00Z">
            <w:rPr>
              <w:ins w:id="1349" w:author="Олег Лайновский" w:date="2024-09-29T18:55:00Z"/>
              <w:rFonts w:ascii="Times New Roman" w:hAnsi="Times New Roman" w:cs="Times New Roman"/>
              <w:sz w:val="28"/>
              <w:szCs w:val="28"/>
            </w:rPr>
          </w:rPrChange>
        </w:rPr>
        <w:pPrChange w:id="1350" w:author="Admin" w:date="2024-09-30T01:17:00Z">
          <w:pPr/>
        </w:pPrChange>
      </w:pPr>
      <w:ins w:id="1351" w:author="Олег Лайновский" w:date="2024-09-29T19:11:00Z">
        <w:r w:rsidRPr="00ED2BAC">
          <w:rPr>
            <w:rFonts w:ascii="Consolas" w:hAnsi="Consolas" w:cs="Times New Roman"/>
            <w:sz w:val="20"/>
            <w:szCs w:val="20"/>
            <w:lang w:val="en-US"/>
            <w:rPrChange w:id="1352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end Behavioral;</w:t>
        </w:r>
      </w:ins>
    </w:p>
    <w:p w14:paraId="6BFF2B4B" w14:textId="3D5748EF" w:rsidR="005A0176" w:rsidRPr="00ED2BAC" w:rsidRDefault="00C84E54">
      <w:pPr>
        <w:rPr>
          <w:ins w:id="1353" w:author="Олег Лайновский" w:date="2024-09-29T19:11:00Z"/>
          <w:rFonts w:ascii="Times New Roman" w:hAnsi="Times New Roman" w:cs="Times New Roman"/>
          <w:sz w:val="28"/>
          <w:szCs w:val="28"/>
        </w:rPr>
      </w:pPr>
      <w:ins w:id="1354" w:author="Олег Лайновский" w:date="2024-09-29T19:11:00Z">
        <w:r w:rsidRPr="00757A9B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5895E0AC" wp14:editId="2303B3E5">
              <wp:extent cx="5940425" cy="1014730"/>
              <wp:effectExtent l="0" t="0" r="3175" b="0"/>
              <wp:docPr id="622618559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22618559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10147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4FF4EFA" w14:textId="7131237E" w:rsidR="00C84E54" w:rsidRPr="00ED2BAC" w:rsidRDefault="00A92A0F">
      <w:pPr>
        <w:rPr>
          <w:ins w:id="1355" w:author="Олег Лайновский" w:date="2024-09-29T19:25:00Z"/>
          <w:rFonts w:ascii="Times New Roman" w:hAnsi="Times New Roman" w:cs="Times New Roman"/>
          <w:sz w:val="28"/>
          <w:szCs w:val="28"/>
        </w:rPr>
      </w:pPr>
      <w:ins w:id="1356" w:author="Олег Лайновский" w:date="2024-09-29T19:13:00Z">
        <w:r w:rsidRPr="00ED2BAC">
          <w:rPr>
            <w:rFonts w:ascii="Times New Roman" w:hAnsi="Times New Roman" w:cs="Times New Roman"/>
            <w:sz w:val="28"/>
            <w:szCs w:val="28"/>
          </w:rPr>
          <w:t xml:space="preserve">5 </w:t>
        </w:r>
        <w:r w:rsidR="00E31E65" w:rsidRPr="00ED2BAC">
          <w:rPr>
            <w:rFonts w:ascii="Times New Roman" w:hAnsi="Times New Roman" w:cs="Times New Roman"/>
            <w:sz w:val="28"/>
            <w:szCs w:val="28"/>
          </w:rPr>
          <w:t>На языке VHDL разработать схему дешифратора на четыре входа. Проверить работу полученной схемы с помощью функционального моделирования (</w:t>
        </w:r>
        <w:proofErr w:type="spellStart"/>
        <w:r w:rsidR="00E31E65" w:rsidRPr="00ED2BAC">
          <w:rPr>
            <w:rFonts w:ascii="Times New Roman" w:hAnsi="Times New Roman" w:cs="Times New Roman"/>
            <w:sz w:val="28"/>
            <w:szCs w:val="28"/>
          </w:rPr>
          <w:t>Behavioral</w:t>
        </w:r>
        <w:proofErr w:type="spellEnd"/>
        <w:r w:rsidR="00E31E65" w:rsidRPr="00ED2BAC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E31E65" w:rsidRPr="00ED2BAC">
          <w:rPr>
            <w:rFonts w:ascii="Times New Roman" w:hAnsi="Times New Roman" w:cs="Times New Roman"/>
            <w:sz w:val="28"/>
            <w:szCs w:val="28"/>
          </w:rPr>
          <w:t>Simulation</w:t>
        </w:r>
        <w:proofErr w:type="spellEnd"/>
        <w:r w:rsidR="00E31E65" w:rsidRPr="00ED2BAC">
          <w:rPr>
            <w:rFonts w:ascii="Times New Roman" w:hAnsi="Times New Roman" w:cs="Times New Roman"/>
            <w:sz w:val="28"/>
            <w:szCs w:val="28"/>
          </w:rPr>
          <w:t>). Проверить работу полученной схемы с помощью временного моделирования (</w:t>
        </w:r>
        <w:proofErr w:type="spellStart"/>
        <w:r w:rsidR="00E31E65" w:rsidRPr="00ED2BAC">
          <w:rPr>
            <w:rFonts w:ascii="Times New Roman" w:hAnsi="Times New Roman" w:cs="Times New Roman"/>
            <w:sz w:val="28"/>
            <w:szCs w:val="28"/>
          </w:rPr>
          <w:t>Post-Map</w:t>
        </w:r>
        <w:proofErr w:type="spellEnd"/>
        <w:r w:rsidR="00E31E65" w:rsidRPr="00ED2BAC">
          <w:rPr>
            <w:rFonts w:ascii="Times New Roman" w:hAnsi="Times New Roman" w:cs="Times New Roman"/>
            <w:sz w:val="28"/>
            <w:szCs w:val="28"/>
          </w:rPr>
          <w:t>).</w:t>
        </w:r>
      </w:ins>
    </w:p>
    <w:p w14:paraId="01D5D75A" w14:textId="77777777" w:rsidR="002A0066" w:rsidRPr="00ED2BAC" w:rsidRDefault="002A0066">
      <w:pPr>
        <w:keepNext/>
        <w:spacing w:after="0" w:line="240" w:lineRule="auto"/>
        <w:rPr>
          <w:ins w:id="1357" w:author="Олег Лайновский" w:date="2024-09-29T19:25:00Z"/>
          <w:rFonts w:ascii="Consolas" w:hAnsi="Consolas" w:cs="Times New Roman"/>
          <w:sz w:val="20"/>
          <w:szCs w:val="20"/>
          <w:lang w:val="en-US"/>
          <w:rPrChange w:id="1358" w:author="Admin" w:date="2024-09-30T01:17:00Z">
            <w:rPr>
              <w:ins w:id="1359" w:author="Олег Лайновский" w:date="2024-09-29T19:25:00Z"/>
              <w:rFonts w:ascii="Times New Roman" w:hAnsi="Times New Roman" w:cs="Times New Roman"/>
              <w:sz w:val="28"/>
              <w:szCs w:val="28"/>
            </w:rPr>
          </w:rPrChange>
        </w:rPr>
        <w:pPrChange w:id="1360" w:author="Admin" w:date="2024-09-30T01:17:00Z">
          <w:pPr/>
        </w:pPrChange>
      </w:pPr>
      <w:ins w:id="1361" w:author="Олег Лайновский" w:date="2024-09-29T19:25:00Z">
        <w:r w:rsidRPr="00ED2BAC">
          <w:rPr>
            <w:rFonts w:ascii="Consolas" w:hAnsi="Consolas" w:cs="Times New Roman"/>
            <w:sz w:val="20"/>
            <w:szCs w:val="20"/>
            <w:lang w:val="en-US"/>
            <w:rPrChange w:id="1362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lastRenderedPageBreak/>
          <w:t>library IEEE;</w:t>
        </w:r>
      </w:ins>
    </w:p>
    <w:p w14:paraId="03B3410F" w14:textId="77777777" w:rsidR="002A0066" w:rsidRPr="00ED2BAC" w:rsidRDefault="002A0066">
      <w:pPr>
        <w:keepNext/>
        <w:spacing w:after="0" w:line="240" w:lineRule="auto"/>
        <w:rPr>
          <w:ins w:id="1363" w:author="Олег Лайновский" w:date="2024-09-29T19:25:00Z"/>
          <w:rFonts w:ascii="Consolas" w:hAnsi="Consolas" w:cs="Times New Roman"/>
          <w:sz w:val="20"/>
          <w:szCs w:val="20"/>
          <w:lang w:val="en-US"/>
          <w:rPrChange w:id="1364" w:author="Admin" w:date="2024-09-30T01:17:00Z">
            <w:rPr>
              <w:ins w:id="1365" w:author="Олег Лайновский" w:date="2024-09-29T19:25:00Z"/>
              <w:rFonts w:ascii="Times New Roman" w:hAnsi="Times New Roman" w:cs="Times New Roman"/>
              <w:sz w:val="28"/>
              <w:szCs w:val="28"/>
            </w:rPr>
          </w:rPrChange>
        </w:rPr>
        <w:pPrChange w:id="1366" w:author="Admin" w:date="2024-09-30T01:17:00Z">
          <w:pPr/>
        </w:pPrChange>
      </w:pPr>
      <w:ins w:id="1367" w:author="Олег Лайновский" w:date="2024-09-29T19:25:00Z">
        <w:r w:rsidRPr="00ED2BAC">
          <w:rPr>
            <w:rFonts w:ascii="Consolas" w:hAnsi="Consolas" w:cs="Times New Roman"/>
            <w:sz w:val="20"/>
            <w:szCs w:val="20"/>
            <w:lang w:val="en-US"/>
            <w:rPrChange w:id="1368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use IEEE.STD_LOGIC_1164.ALL;</w:t>
        </w:r>
      </w:ins>
    </w:p>
    <w:p w14:paraId="0ED39A1F" w14:textId="77777777" w:rsidR="002A0066" w:rsidRPr="00ED2BAC" w:rsidRDefault="002A0066">
      <w:pPr>
        <w:keepNext/>
        <w:spacing w:after="0" w:line="240" w:lineRule="auto"/>
        <w:rPr>
          <w:ins w:id="1369" w:author="Олег Лайновский" w:date="2024-09-29T19:25:00Z"/>
          <w:rFonts w:ascii="Consolas" w:hAnsi="Consolas" w:cs="Times New Roman"/>
          <w:sz w:val="20"/>
          <w:szCs w:val="20"/>
          <w:lang w:val="en-US"/>
          <w:rPrChange w:id="1370" w:author="Admin" w:date="2024-09-30T01:17:00Z">
            <w:rPr>
              <w:ins w:id="1371" w:author="Олег Лайновский" w:date="2024-09-29T19:25:00Z"/>
              <w:rFonts w:ascii="Times New Roman" w:hAnsi="Times New Roman" w:cs="Times New Roman"/>
              <w:sz w:val="28"/>
              <w:szCs w:val="28"/>
            </w:rPr>
          </w:rPrChange>
        </w:rPr>
        <w:pPrChange w:id="1372" w:author="Admin" w:date="2024-09-30T01:17:00Z">
          <w:pPr/>
        </w:pPrChange>
      </w:pPr>
      <w:ins w:id="1373" w:author="Олег Лайновский" w:date="2024-09-29T19:25:00Z">
        <w:r w:rsidRPr="00ED2BAC">
          <w:rPr>
            <w:rFonts w:ascii="Consolas" w:hAnsi="Consolas" w:cs="Times New Roman"/>
            <w:sz w:val="20"/>
            <w:szCs w:val="20"/>
            <w:lang w:val="en-US"/>
            <w:rPrChange w:id="1374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use IEEE.STD_LOGIC_ARITH.ALL;</w:t>
        </w:r>
      </w:ins>
    </w:p>
    <w:p w14:paraId="66CC4E2C" w14:textId="77777777" w:rsidR="002A0066" w:rsidRPr="00ED2BAC" w:rsidRDefault="002A0066">
      <w:pPr>
        <w:keepNext/>
        <w:spacing w:after="0" w:line="240" w:lineRule="auto"/>
        <w:rPr>
          <w:ins w:id="1375" w:author="Олег Лайновский" w:date="2024-09-29T19:25:00Z"/>
          <w:rFonts w:ascii="Consolas" w:hAnsi="Consolas" w:cs="Times New Roman"/>
          <w:sz w:val="20"/>
          <w:szCs w:val="20"/>
          <w:lang w:val="en-US"/>
          <w:rPrChange w:id="1376" w:author="Admin" w:date="2024-09-30T01:17:00Z">
            <w:rPr>
              <w:ins w:id="1377" w:author="Олег Лайновский" w:date="2024-09-29T19:25:00Z"/>
              <w:rFonts w:ascii="Times New Roman" w:hAnsi="Times New Roman" w:cs="Times New Roman"/>
              <w:sz w:val="28"/>
              <w:szCs w:val="28"/>
            </w:rPr>
          </w:rPrChange>
        </w:rPr>
        <w:pPrChange w:id="1378" w:author="Admin" w:date="2024-09-30T01:17:00Z">
          <w:pPr/>
        </w:pPrChange>
      </w:pPr>
      <w:ins w:id="1379" w:author="Олег Лайновский" w:date="2024-09-29T19:25:00Z">
        <w:r w:rsidRPr="00ED2BAC">
          <w:rPr>
            <w:rFonts w:ascii="Consolas" w:hAnsi="Consolas" w:cs="Times New Roman"/>
            <w:sz w:val="20"/>
            <w:szCs w:val="20"/>
            <w:lang w:val="en-US"/>
            <w:rPrChange w:id="1380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use IEEE.STD_LOGIC_UNSIGNED.ALL;</w:t>
        </w:r>
      </w:ins>
    </w:p>
    <w:p w14:paraId="46DFE469" w14:textId="77777777" w:rsidR="002A0066" w:rsidRPr="00ED2BAC" w:rsidRDefault="002A0066">
      <w:pPr>
        <w:keepNext/>
        <w:spacing w:after="0" w:line="240" w:lineRule="auto"/>
        <w:rPr>
          <w:ins w:id="1381" w:author="Олег Лайновский" w:date="2024-09-29T19:25:00Z"/>
          <w:rFonts w:ascii="Consolas" w:hAnsi="Consolas" w:cs="Times New Roman"/>
          <w:sz w:val="20"/>
          <w:szCs w:val="20"/>
          <w:lang w:val="en-US"/>
          <w:rPrChange w:id="1382" w:author="Admin" w:date="2024-09-30T01:17:00Z">
            <w:rPr>
              <w:ins w:id="1383" w:author="Олег Лайновский" w:date="2024-09-29T19:25:00Z"/>
              <w:rFonts w:ascii="Times New Roman" w:hAnsi="Times New Roman" w:cs="Times New Roman"/>
              <w:sz w:val="28"/>
              <w:szCs w:val="28"/>
            </w:rPr>
          </w:rPrChange>
        </w:rPr>
        <w:pPrChange w:id="1384" w:author="Admin" w:date="2024-09-30T01:17:00Z">
          <w:pPr/>
        </w:pPrChange>
      </w:pPr>
    </w:p>
    <w:p w14:paraId="164A5A07" w14:textId="77777777" w:rsidR="002A0066" w:rsidRPr="00ED2BAC" w:rsidRDefault="002A0066">
      <w:pPr>
        <w:keepNext/>
        <w:spacing w:after="0" w:line="240" w:lineRule="auto"/>
        <w:rPr>
          <w:ins w:id="1385" w:author="Олег Лайновский" w:date="2024-09-29T19:25:00Z"/>
          <w:rFonts w:ascii="Consolas" w:hAnsi="Consolas" w:cs="Times New Roman"/>
          <w:sz w:val="20"/>
          <w:szCs w:val="20"/>
          <w:lang w:val="en-US"/>
          <w:rPrChange w:id="1386" w:author="Admin" w:date="2024-09-30T01:17:00Z">
            <w:rPr>
              <w:ins w:id="1387" w:author="Олег Лайновский" w:date="2024-09-29T19:25:00Z"/>
              <w:rFonts w:ascii="Times New Roman" w:hAnsi="Times New Roman" w:cs="Times New Roman"/>
              <w:sz w:val="28"/>
              <w:szCs w:val="28"/>
            </w:rPr>
          </w:rPrChange>
        </w:rPr>
        <w:pPrChange w:id="1388" w:author="Admin" w:date="2024-09-30T01:17:00Z">
          <w:pPr/>
        </w:pPrChange>
      </w:pPr>
      <w:ins w:id="1389" w:author="Олег Лайновский" w:date="2024-09-29T19:25:00Z">
        <w:r w:rsidRPr="00ED2BAC">
          <w:rPr>
            <w:rFonts w:ascii="Consolas" w:hAnsi="Consolas" w:cs="Times New Roman"/>
            <w:sz w:val="20"/>
            <w:szCs w:val="20"/>
            <w:lang w:val="en-US"/>
            <w:rPrChange w:id="1390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entity list5 is</w:t>
        </w:r>
      </w:ins>
    </w:p>
    <w:p w14:paraId="3D6C75C4" w14:textId="77777777" w:rsidR="002A0066" w:rsidRPr="00ED2BAC" w:rsidRDefault="002A0066">
      <w:pPr>
        <w:keepNext/>
        <w:spacing w:after="0" w:line="240" w:lineRule="auto"/>
        <w:rPr>
          <w:ins w:id="1391" w:author="Олег Лайновский" w:date="2024-09-29T19:25:00Z"/>
          <w:rFonts w:ascii="Consolas" w:hAnsi="Consolas" w:cs="Times New Roman"/>
          <w:sz w:val="20"/>
          <w:szCs w:val="20"/>
          <w:lang w:val="en-US"/>
          <w:rPrChange w:id="1392" w:author="Admin" w:date="2024-09-30T01:17:00Z">
            <w:rPr>
              <w:ins w:id="1393" w:author="Олег Лайновский" w:date="2024-09-29T19:25:00Z"/>
              <w:rFonts w:ascii="Times New Roman" w:hAnsi="Times New Roman" w:cs="Times New Roman"/>
              <w:sz w:val="28"/>
              <w:szCs w:val="28"/>
            </w:rPr>
          </w:rPrChange>
        </w:rPr>
        <w:pPrChange w:id="1394" w:author="Admin" w:date="2024-09-30T01:17:00Z">
          <w:pPr/>
        </w:pPrChange>
      </w:pPr>
      <w:ins w:id="1395" w:author="Олег Лайновский" w:date="2024-09-29T19:25:00Z">
        <w:r w:rsidRPr="00ED2BAC">
          <w:rPr>
            <w:rFonts w:ascii="Consolas" w:hAnsi="Consolas" w:cs="Times New Roman"/>
            <w:sz w:val="20"/>
            <w:szCs w:val="20"/>
            <w:lang w:val="en-US"/>
            <w:rPrChange w:id="1396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ab/>
          <w:t xml:space="preserve"> Port (</w:t>
        </w:r>
      </w:ins>
    </w:p>
    <w:p w14:paraId="04EEB507" w14:textId="77777777" w:rsidR="002A0066" w:rsidRPr="00ED2BAC" w:rsidRDefault="002A0066">
      <w:pPr>
        <w:keepNext/>
        <w:spacing w:after="0" w:line="240" w:lineRule="auto"/>
        <w:rPr>
          <w:ins w:id="1397" w:author="Олег Лайновский" w:date="2024-09-29T19:25:00Z"/>
          <w:rFonts w:ascii="Consolas" w:hAnsi="Consolas" w:cs="Times New Roman"/>
          <w:sz w:val="20"/>
          <w:szCs w:val="20"/>
          <w:lang w:val="en-US"/>
          <w:rPrChange w:id="1398" w:author="Admin" w:date="2024-09-30T01:17:00Z">
            <w:rPr>
              <w:ins w:id="1399" w:author="Олег Лайновский" w:date="2024-09-29T19:25:00Z"/>
              <w:rFonts w:ascii="Times New Roman" w:hAnsi="Times New Roman" w:cs="Times New Roman"/>
              <w:sz w:val="28"/>
              <w:szCs w:val="28"/>
            </w:rPr>
          </w:rPrChange>
        </w:rPr>
        <w:pPrChange w:id="1400" w:author="Admin" w:date="2024-09-30T01:17:00Z">
          <w:pPr/>
        </w:pPrChange>
      </w:pPr>
      <w:ins w:id="1401" w:author="Олег Лайновский" w:date="2024-09-29T19:25:00Z">
        <w:r w:rsidRPr="00ED2BAC">
          <w:rPr>
            <w:rFonts w:ascii="Consolas" w:hAnsi="Consolas" w:cs="Times New Roman"/>
            <w:sz w:val="20"/>
            <w:szCs w:val="20"/>
            <w:lang w:val="en-US"/>
            <w:rPrChange w:id="1402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     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403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A :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404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in  STD_LOGIC_VECTOR(3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1405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downto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1406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0);</w:t>
        </w:r>
      </w:ins>
    </w:p>
    <w:p w14:paraId="54A37255" w14:textId="77777777" w:rsidR="002A0066" w:rsidRPr="00ED2BAC" w:rsidRDefault="002A0066">
      <w:pPr>
        <w:keepNext/>
        <w:spacing w:after="0" w:line="240" w:lineRule="auto"/>
        <w:rPr>
          <w:ins w:id="1407" w:author="Олег Лайновский" w:date="2024-09-29T19:25:00Z"/>
          <w:rFonts w:ascii="Consolas" w:hAnsi="Consolas" w:cs="Times New Roman"/>
          <w:sz w:val="20"/>
          <w:szCs w:val="20"/>
          <w:lang w:val="en-US"/>
          <w:rPrChange w:id="1408" w:author="Admin" w:date="2024-09-30T01:17:00Z">
            <w:rPr>
              <w:ins w:id="1409" w:author="Олег Лайновский" w:date="2024-09-29T19:25:00Z"/>
              <w:rFonts w:ascii="Times New Roman" w:hAnsi="Times New Roman" w:cs="Times New Roman"/>
              <w:sz w:val="28"/>
              <w:szCs w:val="28"/>
            </w:rPr>
          </w:rPrChange>
        </w:rPr>
        <w:pPrChange w:id="1410" w:author="Admin" w:date="2024-09-30T01:17:00Z">
          <w:pPr/>
        </w:pPrChange>
      </w:pPr>
      <w:ins w:id="1411" w:author="Олег Лайновский" w:date="2024-09-29T19:25:00Z">
        <w:r w:rsidRPr="00ED2BAC">
          <w:rPr>
            <w:rFonts w:ascii="Consolas" w:hAnsi="Consolas" w:cs="Times New Roman"/>
            <w:sz w:val="20"/>
            <w:szCs w:val="20"/>
            <w:lang w:val="en-US"/>
            <w:rPrChange w:id="1412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     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413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Y :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414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out STD_LOGIC_VECTOR(15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1415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downto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1416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0)</w:t>
        </w:r>
      </w:ins>
    </w:p>
    <w:p w14:paraId="1D6607D7" w14:textId="77777777" w:rsidR="002A0066" w:rsidRPr="00ED2BAC" w:rsidRDefault="002A0066">
      <w:pPr>
        <w:keepNext/>
        <w:spacing w:after="0" w:line="240" w:lineRule="auto"/>
        <w:rPr>
          <w:ins w:id="1417" w:author="Олег Лайновский" w:date="2024-09-29T19:25:00Z"/>
          <w:rFonts w:ascii="Consolas" w:hAnsi="Consolas" w:cs="Times New Roman"/>
          <w:sz w:val="20"/>
          <w:szCs w:val="20"/>
          <w:lang w:val="en-US"/>
          <w:rPrChange w:id="1418" w:author="Admin" w:date="2024-09-30T01:17:00Z">
            <w:rPr>
              <w:ins w:id="1419" w:author="Олег Лайновский" w:date="2024-09-29T19:25:00Z"/>
              <w:rFonts w:ascii="Times New Roman" w:hAnsi="Times New Roman" w:cs="Times New Roman"/>
              <w:sz w:val="28"/>
              <w:szCs w:val="28"/>
            </w:rPr>
          </w:rPrChange>
        </w:rPr>
        <w:pPrChange w:id="1420" w:author="Admin" w:date="2024-09-30T01:17:00Z">
          <w:pPr/>
        </w:pPrChange>
      </w:pPr>
      <w:ins w:id="1421" w:author="Олег Лайновский" w:date="2024-09-29T19:25:00Z">
        <w:r w:rsidRPr="00ED2BAC">
          <w:rPr>
            <w:rFonts w:ascii="Consolas" w:hAnsi="Consolas" w:cs="Times New Roman"/>
            <w:sz w:val="20"/>
            <w:szCs w:val="20"/>
            <w:lang w:val="en-US"/>
            <w:rPrChange w:id="1422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   );</w:t>
        </w:r>
      </w:ins>
    </w:p>
    <w:p w14:paraId="6E47783A" w14:textId="77777777" w:rsidR="002A0066" w:rsidRPr="00ED2BAC" w:rsidRDefault="002A0066">
      <w:pPr>
        <w:keepNext/>
        <w:spacing w:after="0" w:line="240" w:lineRule="auto"/>
        <w:rPr>
          <w:ins w:id="1423" w:author="Олег Лайновский" w:date="2024-09-29T19:25:00Z"/>
          <w:rFonts w:ascii="Consolas" w:hAnsi="Consolas" w:cs="Times New Roman"/>
          <w:sz w:val="20"/>
          <w:szCs w:val="20"/>
          <w:lang w:val="en-US"/>
          <w:rPrChange w:id="1424" w:author="Admin" w:date="2024-09-30T01:17:00Z">
            <w:rPr>
              <w:ins w:id="1425" w:author="Олег Лайновский" w:date="2024-09-29T19:25:00Z"/>
              <w:rFonts w:ascii="Times New Roman" w:hAnsi="Times New Roman" w:cs="Times New Roman"/>
              <w:sz w:val="28"/>
              <w:szCs w:val="28"/>
            </w:rPr>
          </w:rPrChange>
        </w:rPr>
        <w:pPrChange w:id="1426" w:author="Admin" w:date="2024-09-30T01:17:00Z">
          <w:pPr/>
        </w:pPrChange>
      </w:pPr>
      <w:ins w:id="1427" w:author="Олег Лайновский" w:date="2024-09-29T19:25:00Z">
        <w:r w:rsidRPr="00ED2BAC">
          <w:rPr>
            <w:rFonts w:ascii="Consolas" w:hAnsi="Consolas" w:cs="Times New Roman"/>
            <w:sz w:val="20"/>
            <w:szCs w:val="20"/>
            <w:lang w:val="en-US"/>
            <w:rPrChange w:id="1428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end list5;</w:t>
        </w:r>
      </w:ins>
    </w:p>
    <w:p w14:paraId="46DC40F5" w14:textId="77777777" w:rsidR="002A0066" w:rsidRPr="00ED2BAC" w:rsidRDefault="002A0066">
      <w:pPr>
        <w:keepNext/>
        <w:spacing w:after="0" w:line="240" w:lineRule="auto"/>
        <w:rPr>
          <w:ins w:id="1429" w:author="Олег Лайновский" w:date="2024-09-29T19:25:00Z"/>
          <w:rFonts w:ascii="Consolas" w:hAnsi="Consolas" w:cs="Times New Roman"/>
          <w:sz w:val="20"/>
          <w:szCs w:val="20"/>
          <w:lang w:val="en-US"/>
          <w:rPrChange w:id="1430" w:author="Admin" w:date="2024-09-30T01:17:00Z">
            <w:rPr>
              <w:ins w:id="1431" w:author="Олег Лайновский" w:date="2024-09-29T19:25:00Z"/>
              <w:rFonts w:ascii="Times New Roman" w:hAnsi="Times New Roman" w:cs="Times New Roman"/>
              <w:sz w:val="28"/>
              <w:szCs w:val="28"/>
            </w:rPr>
          </w:rPrChange>
        </w:rPr>
        <w:pPrChange w:id="1432" w:author="Admin" w:date="2024-09-30T01:17:00Z">
          <w:pPr/>
        </w:pPrChange>
      </w:pPr>
    </w:p>
    <w:p w14:paraId="0AB4C276" w14:textId="77777777" w:rsidR="002A0066" w:rsidRPr="00ED2BAC" w:rsidRDefault="002A0066">
      <w:pPr>
        <w:keepNext/>
        <w:spacing w:after="0" w:line="240" w:lineRule="auto"/>
        <w:rPr>
          <w:ins w:id="1433" w:author="Олег Лайновский" w:date="2024-09-29T19:25:00Z"/>
          <w:rFonts w:ascii="Consolas" w:hAnsi="Consolas" w:cs="Times New Roman"/>
          <w:sz w:val="20"/>
          <w:szCs w:val="20"/>
          <w:lang w:val="en-US"/>
          <w:rPrChange w:id="1434" w:author="Admin" w:date="2024-09-30T01:17:00Z">
            <w:rPr>
              <w:ins w:id="1435" w:author="Олег Лайновский" w:date="2024-09-29T19:25:00Z"/>
              <w:rFonts w:ascii="Times New Roman" w:hAnsi="Times New Roman" w:cs="Times New Roman"/>
              <w:sz w:val="28"/>
              <w:szCs w:val="28"/>
            </w:rPr>
          </w:rPrChange>
        </w:rPr>
        <w:pPrChange w:id="1436" w:author="Admin" w:date="2024-09-30T01:17:00Z">
          <w:pPr/>
        </w:pPrChange>
      </w:pPr>
      <w:ins w:id="1437" w:author="Олег Лайновский" w:date="2024-09-29T19:25:00Z">
        <w:r w:rsidRPr="00ED2BAC">
          <w:rPr>
            <w:rFonts w:ascii="Consolas" w:hAnsi="Consolas" w:cs="Times New Roman"/>
            <w:sz w:val="20"/>
            <w:szCs w:val="20"/>
            <w:lang w:val="en-US"/>
            <w:rPrChange w:id="1438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architecture Behavioral of list5 is</w:t>
        </w:r>
      </w:ins>
    </w:p>
    <w:p w14:paraId="5394D8F8" w14:textId="77777777" w:rsidR="002A0066" w:rsidRPr="00ED2BAC" w:rsidRDefault="002A0066">
      <w:pPr>
        <w:keepNext/>
        <w:spacing w:after="0" w:line="240" w:lineRule="auto"/>
        <w:rPr>
          <w:ins w:id="1439" w:author="Олег Лайновский" w:date="2024-09-29T19:25:00Z"/>
          <w:rFonts w:ascii="Consolas" w:hAnsi="Consolas" w:cs="Times New Roman"/>
          <w:sz w:val="20"/>
          <w:szCs w:val="20"/>
          <w:lang w:val="en-US"/>
          <w:rPrChange w:id="1440" w:author="Admin" w:date="2024-09-30T01:17:00Z">
            <w:rPr>
              <w:ins w:id="1441" w:author="Олег Лайновский" w:date="2024-09-29T19:25:00Z"/>
              <w:rFonts w:ascii="Times New Roman" w:hAnsi="Times New Roman" w:cs="Times New Roman"/>
              <w:sz w:val="28"/>
              <w:szCs w:val="28"/>
            </w:rPr>
          </w:rPrChange>
        </w:rPr>
        <w:pPrChange w:id="1442" w:author="Admin" w:date="2024-09-30T01:17:00Z">
          <w:pPr/>
        </w:pPrChange>
      </w:pPr>
      <w:ins w:id="1443" w:author="Олег Лайновский" w:date="2024-09-29T19:25:00Z">
        <w:r w:rsidRPr="00ED2BAC">
          <w:rPr>
            <w:rFonts w:ascii="Consolas" w:hAnsi="Consolas" w:cs="Times New Roman"/>
            <w:sz w:val="20"/>
            <w:szCs w:val="20"/>
            <w:lang w:val="en-US"/>
            <w:rPrChange w:id="1444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begin</w:t>
        </w:r>
      </w:ins>
    </w:p>
    <w:p w14:paraId="10549377" w14:textId="77777777" w:rsidR="002A0066" w:rsidRPr="00ED2BAC" w:rsidRDefault="002A0066">
      <w:pPr>
        <w:keepNext/>
        <w:spacing w:after="0" w:line="240" w:lineRule="auto"/>
        <w:rPr>
          <w:ins w:id="1445" w:author="Олег Лайновский" w:date="2024-09-29T19:25:00Z"/>
          <w:rFonts w:ascii="Consolas" w:hAnsi="Consolas" w:cs="Times New Roman"/>
          <w:sz w:val="20"/>
          <w:szCs w:val="20"/>
          <w:lang w:val="en-US"/>
          <w:rPrChange w:id="1446" w:author="Admin" w:date="2024-09-30T01:17:00Z">
            <w:rPr>
              <w:ins w:id="1447" w:author="Олег Лайновский" w:date="2024-09-29T19:25:00Z"/>
              <w:rFonts w:ascii="Times New Roman" w:hAnsi="Times New Roman" w:cs="Times New Roman"/>
              <w:sz w:val="28"/>
              <w:szCs w:val="28"/>
            </w:rPr>
          </w:rPrChange>
        </w:rPr>
        <w:pPrChange w:id="1448" w:author="Admin" w:date="2024-09-30T01:17:00Z">
          <w:pPr/>
        </w:pPrChange>
      </w:pPr>
      <w:ins w:id="1449" w:author="Олег Лайновский" w:date="2024-09-29T19:25:00Z">
        <w:r w:rsidRPr="00ED2BAC">
          <w:rPr>
            <w:rFonts w:ascii="Consolas" w:hAnsi="Consolas" w:cs="Times New Roman"/>
            <w:sz w:val="20"/>
            <w:szCs w:val="20"/>
            <w:lang w:val="en-US"/>
            <w:rPrChange w:id="1450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process (A)</w:t>
        </w:r>
      </w:ins>
    </w:p>
    <w:p w14:paraId="17A9E8E4" w14:textId="77777777" w:rsidR="002A0066" w:rsidRPr="00ED2BAC" w:rsidRDefault="002A0066">
      <w:pPr>
        <w:keepNext/>
        <w:spacing w:after="0" w:line="240" w:lineRule="auto"/>
        <w:rPr>
          <w:ins w:id="1451" w:author="Олег Лайновский" w:date="2024-09-29T19:25:00Z"/>
          <w:rFonts w:ascii="Consolas" w:hAnsi="Consolas" w:cs="Times New Roman"/>
          <w:sz w:val="20"/>
          <w:szCs w:val="20"/>
          <w:lang w:val="en-US"/>
          <w:rPrChange w:id="1452" w:author="Admin" w:date="2024-09-30T01:17:00Z">
            <w:rPr>
              <w:ins w:id="1453" w:author="Олег Лайновский" w:date="2024-09-29T19:25:00Z"/>
              <w:rFonts w:ascii="Times New Roman" w:hAnsi="Times New Roman" w:cs="Times New Roman"/>
              <w:sz w:val="28"/>
              <w:szCs w:val="28"/>
            </w:rPr>
          </w:rPrChange>
        </w:rPr>
        <w:pPrChange w:id="1454" w:author="Admin" w:date="2024-09-30T01:17:00Z">
          <w:pPr/>
        </w:pPrChange>
      </w:pPr>
      <w:ins w:id="1455" w:author="Олег Лайновский" w:date="2024-09-29T19:25:00Z">
        <w:r w:rsidRPr="00ED2BAC">
          <w:rPr>
            <w:rFonts w:ascii="Consolas" w:hAnsi="Consolas" w:cs="Times New Roman"/>
            <w:sz w:val="20"/>
            <w:szCs w:val="20"/>
            <w:lang w:val="en-US"/>
            <w:rPrChange w:id="1456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   begin</w:t>
        </w:r>
      </w:ins>
    </w:p>
    <w:p w14:paraId="6C583031" w14:textId="77777777" w:rsidR="002A0066" w:rsidRPr="00ED2BAC" w:rsidRDefault="002A0066">
      <w:pPr>
        <w:keepNext/>
        <w:spacing w:after="0" w:line="240" w:lineRule="auto"/>
        <w:rPr>
          <w:ins w:id="1457" w:author="Олег Лайновский" w:date="2024-09-29T19:25:00Z"/>
          <w:rFonts w:ascii="Consolas" w:hAnsi="Consolas" w:cs="Times New Roman"/>
          <w:sz w:val="20"/>
          <w:szCs w:val="20"/>
          <w:lang w:val="en-US"/>
          <w:rPrChange w:id="1458" w:author="Admin" w:date="2024-09-30T01:17:00Z">
            <w:rPr>
              <w:ins w:id="1459" w:author="Олег Лайновский" w:date="2024-09-29T19:25:00Z"/>
              <w:rFonts w:ascii="Times New Roman" w:hAnsi="Times New Roman" w:cs="Times New Roman"/>
              <w:sz w:val="28"/>
              <w:szCs w:val="28"/>
            </w:rPr>
          </w:rPrChange>
        </w:rPr>
        <w:pPrChange w:id="1460" w:author="Admin" w:date="2024-09-30T01:17:00Z">
          <w:pPr/>
        </w:pPrChange>
      </w:pPr>
      <w:ins w:id="1461" w:author="Олег Лайновский" w:date="2024-09-29T19:25:00Z">
        <w:r w:rsidRPr="00ED2BAC">
          <w:rPr>
            <w:rFonts w:ascii="Consolas" w:hAnsi="Consolas" w:cs="Times New Roman"/>
            <w:sz w:val="20"/>
            <w:szCs w:val="20"/>
            <w:lang w:val="en-US"/>
            <w:rPrChange w:id="1462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     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463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Y(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464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0) &lt;= not A(3) and not A(2) and not A(1) and not A(0);</w:t>
        </w:r>
      </w:ins>
    </w:p>
    <w:p w14:paraId="0E3DBEF1" w14:textId="77777777" w:rsidR="002A0066" w:rsidRPr="00ED2BAC" w:rsidRDefault="002A0066">
      <w:pPr>
        <w:keepNext/>
        <w:spacing w:after="0" w:line="240" w:lineRule="auto"/>
        <w:rPr>
          <w:ins w:id="1465" w:author="Олег Лайновский" w:date="2024-09-29T19:25:00Z"/>
          <w:rFonts w:ascii="Consolas" w:hAnsi="Consolas" w:cs="Times New Roman"/>
          <w:sz w:val="20"/>
          <w:szCs w:val="20"/>
          <w:lang w:val="en-US"/>
          <w:rPrChange w:id="1466" w:author="Admin" w:date="2024-09-30T01:17:00Z">
            <w:rPr>
              <w:ins w:id="1467" w:author="Олег Лайновский" w:date="2024-09-29T19:25:00Z"/>
              <w:rFonts w:ascii="Times New Roman" w:hAnsi="Times New Roman" w:cs="Times New Roman"/>
              <w:sz w:val="28"/>
              <w:szCs w:val="28"/>
            </w:rPr>
          </w:rPrChange>
        </w:rPr>
        <w:pPrChange w:id="1468" w:author="Admin" w:date="2024-09-30T01:17:00Z">
          <w:pPr/>
        </w:pPrChange>
      </w:pPr>
      <w:ins w:id="1469" w:author="Олег Лайновский" w:date="2024-09-29T19:25:00Z">
        <w:r w:rsidRPr="00ED2BAC">
          <w:rPr>
            <w:rFonts w:ascii="Consolas" w:hAnsi="Consolas" w:cs="Times New Roman"/>
            <w:sz w:val="20"/>
            <w:szCs w:val="20"/>
            <w:lang w:val="en-US"/>
            <w:rPrChange w:id="1470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     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471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Y(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472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1) &lt;= not A(3) and not A(2) and not A(1) and A(0);</w:t>
        </w:r>
      </w:ins>
    </w:p>
    <w:p w14:paraId="71D2CFD5" w14:textId="77777777" w:rsidR="002A0066" w:rsidRPr="00ED2BAC" w:rsidRDefault="002A0066">
      <w:pPr>
        <w:keepNext/>
        <w:spacing w:after="0" w:line="240" w:lineRule="auto"/>
        <w:rPr>
          <w:ins w:id="1473" w:author="Олег Лайновский" w:date="2024-09-29T19:25:00Z"/>
          <w:rFonts w:ascii="Consolas" w:hAnsi="Consolas" w:cs="Times New Roman"/>
          <w:sz w:val="20"/>
          <w:szCs w:val="20"/>
          <w:lang w:val="en-US"/>
          <w:rPrChange w:id="1474" w:author="Admin" w:date="2024-09-30T01:17:00Z">
            <w:rPr>
              <w:ins w:id="1475" w:author="Олег Лайновский" w:date="2024-09-29T19:25:00Z"/>
              <w:rFonts w:ascii="Times New Roman" w:hAnsi="Times New Roman" w:cs="Times New Roman"/>
              <w:sz w:val="28"/>
              <w:szCs w:val="28"/>
            </w:rPr>
          </w:rPrChange>
        </w:rPr>
        <w:pPrChange w:id="1476" w:author="Admin" w:date="2024-09-30T01:17:00Z">
          <w:pPr/>
        </w:pPrChange>
      </w:pPr>
      <w:ins w:id="1477" w:author="Олег Лайновский" w:date="2024-09-29T19:25:00Z">
        <w:r w:rsidRPr="00ED2BAC">
          <w:rPr>
            <w:rFonts w:ascii="Consolas" w:hAnsi="Consolas" w:cs="Times New Roman"/>
            <w:sz w:val="20"/>
            <w:szCs w:val="20"/>
            <w:lang w:val="en-US"/>
            <w:rPrChange w:id="1478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     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479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Y(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480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2) &lt;= not A(3) and not A(2) and A(1) and not A(0);</w:t>
        </w:r>
      </w:ins>
    </w:p>
    <w:p w14:paraId="3F7C05A1" w14:textId="77777777" w:rsidR="002A0066" w:rsidRPr="00ED2BAC" w:rsidRDefault="002A0066">
      <w:pPr>
        <w:keepNext/>
        <w:spacing w:after="0" w:line="240" w:lineRule="auto"/>
        <w:rPr>
          <w:ins w:id="1481" w:author="Олег Лайновский" w:date="2024-09-29T19:25:00Z"/>
          <w:rFonts w:ascii="Consolas" w:hAnsi="Consolas" w:cs="Times New Roman"/>
          <w:sz w:val="20"/>
          <w:szCs w:val="20"/>
          <w:lang w:val="en-US"/>
          <w:rPrChange w:id="1482" w:author="Admin" w:date="2024-09-30T01:17:00Z">
            <w:rPr>
              <w:ins w:id="1483" w:author="Олег Лайновский" w:date="2024-09-29T19:25:00Z"/>
              <w:rFonts w:ascii="Times New Roman" w:hAnsi="Times New Roman" w:cs="Times New Roman"/>
              <w:sz w:val="28"/>
              <w:szCs w:val="28"/>
            </w:rPr>
          </w:rPrChange>
        </w:rPr>
        <w:pPrChange w:id="1484" w:author="Admin" w:date="2024-09-30T01:17:00Z">
          <w:pPr/>
        </w:pPrChange>
      </w:pPr>
      <w:ins w:id="1485" w:author="Олег Лайновский" w:date="2024-09-29T19:25:00Z">
        <w:r w:rsidRPr="00ED2BAC">
          <w:rPr>
            <w:rFonts w:ascii="Consolas" w:hAnsi="Consolas" w:cs="Times New Roman"/>
            <w:sz w:val="20"/>
            <w:szCs w:val="20"/>
            <w:lang w:val="en-US"/>
            <w:rPrChange w:id="1486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     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487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Y(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488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3) &lt;= not A(3) and not A(2) and A(1) and A(0);</w:t>
        </w:r>
      </w:ins>
    </w:p>
    <w:p w14:paraId="13F0D705" w14:textId="77777777" w:rsidR="002A0066" w:rsidRPr="00ED2BAC" w:rsidRDefault="002A0066">
      <w:pPr>
        <w:keepNext/>
        <w:spacing w:after="0" w:line="240" w:lineRule="auto"/>
        <w:rPr>
          <w:ins w:id="1489" w:author="Олег Лайновский" w:date="2024-09-29T19:25:00Z"/>
          <w:rFonts w:ascii="Consolas" w:hAnsi="Consolas" w:cs="Times New Roman"/>
          <w:sz w:val="20"/>
          <w:szCs w:val="20"/>
          <w:lang w:val="en-US"/>
          <w:rPrChange w:id="1490" w:author="Admin" w:date="2024-09-30T01:17:00Z">
            <w:rPr>
              <w:ins w:id="1491" w:author="Олег Лайновский" w:date="2024-09-29T19:25:00Z"/>
              <w:rFonts w:ascii="Times New Roman" w:hAnsi="Times New Roman" w:cs="Times New Roman"/>
              <w:sz w:val="28"/>
              <w:szCs w:val="28"/>
            </w:rPr>
          </w:rPrChange>
        </w:rPr>
        <w:pPrChange w:id="1492" w:author="Admin" w:date="2024-09-30T01:17:00Z">
          <w:pPr/>
        </w:pPrChange>
      </w:pPr>
      <w:ins w:id="1493" w:author="Олег Лайновский" w:date="2024-09-29T19:25:00Z">
        <w:r w:rsidRPr="00ED2BAC">
          <w:rPr>
            <w:rFonts w:ascii="Consolas" w:hAnsi="Consolas" w:cs="Times New Roman"/>
            <w:sz w:val="20"/>
            <w:szCs w:val="20"/>
            <w:lang w:val="en-US"/>
            <w:rPrChange w:id="1494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     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495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Y(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496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4) &lt;= not A(3) and A(2) and not A(1) and not A(0);</w:t>
        </w:r>
      </w:ins>
    </w:p>
    <w:p w14:paraId="19759304" w14:textId="77777777" w:rsidR="002A0066" w:rsidRPr="00ED2BAC" w:rsidRDefault="002A0066">
      <w:pPr>
        <w:keepNext/>
        <w:spacing w:after="0" w:line="240" w:lineRule="auto"/>
        <w:rPr>
          <w:ins w:id="1497" w:author="Олег Лайновский" w:date="2024-09-29T19:25:00Z"/>
          <w:rFonts w:ascii="Consolas" w:hAnsi="Consolas" w:cs="Times New Roman"/>
          <w:sz w:val="20"/>
          <w:szCs w:val="20"/>
          <w:lang w:val="en-US"/>
          <w:rPrChange w:id="1498" w:author="Admin" w:date="2024-09-30T01:17:00Z">
            <w:rPr>
              <w:ins w:id="1499" w:author="Олег Лайновский" w:date="2024-09-29T19:25:00Z"/>
              <w:rFonts w:ascii="Times New Roman" w:hAnsi="Times New Roman" w:cs="Times New Roman"/>
              <w:sz w:val="28"/>
              <w:szCs w:val="28"/>
            </w:rPr>
          </w:rPrChange>
        </w:rPr>
        <w:pPrChange w:id="1500" w:author="Admin" w:date="2024-09-30T01:17:00Z">
          <w:pPr/>
        </w:pPrChange>
      </w:pPr>
      <w:ins w:id="1501" w:author="Олег Лайновский" w:date="2024-09-29T19:25:00Z">
        <w:r w:rsidRPr="00ED2BAC">
          <w:rPr>
            <w:rFonts w:ascii="Consolas" w:hAnsi="Consolas" w:cs="Times New Roman"/>
            <w:sz w:val="20"/>
            <w:szCs w:val="20"/>
            <w:lang w:val="en-US"/>
            <w:rPrChange w:id="1502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     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503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Y(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504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5) &lt;= not A(3) and A(2) and not A(1) and A(0);</w:t>
        </w:r>
      </w:ins>
    </w:p>
    <w:p w14:paraId="4E95BCC5" w14:textId="77777777" w:rsidR="002A0066" w:rsidRPr="00ED2BAC" w:rsidRDefault="002A0066">
      <w:pPr>
        <w:keepNext/>
        <w:spacing w:after="0" w:line="240" w:lineRule="auto"/>
        <w:rPr>
          <w:ins w:id="1505" w:author="Олег Лайновский" w:date="2024-09-29T19:25:00Z"/>
          <w:rFonts w:ascii="Consolas" w:hAnsi="Consolas" w:cs="Times New Roman"/>
          <w:sz w:val="20"/>
          <w:szCs w:val="20"/>
          <w:lang w:val="en-US"/>
          <w:rPrChange w:id="1506" w:author="Admin" w:date="2024-09-30T01:17:00Z">
            <w:rPr>
              <w:ins w:id="1507" w:author="Олег Лайновский" w:date="2024-09-29T19:25:00Z"/>
              <w:rFonts w:ascii="Times New Roman" w:hAnsi="Times New Roman" w:cs="Times New Roman"/>
              <w:sz w:val="28"/>
              <w:szCs w:val="28"/>
            </w:rPr>
          </w:rPrChange>
        </w:rPr>
        <w:pPrChange w:id="1508" w:author="Admin" w:date="2024-09-30T01:17:00Z">
          <w:pPr/>
        </w:pPrChange>
      </w:pPr>
      <w:ins w:id="1509" w:author="Олег Лайновский" w:date="2024-09-29T19:25:00Z">
        <w:r w:rsidRPr="00ED2BAC">
          <w:rPr>
            <w:rFonts w:ascii="Consolas" w:hAnsi="Consolas" w:cs="Times New Roman"/>
            <w:sz w:val="20"/>
            <w:szCs w:val="20"/>
            <w:lang w:val="en-US"/>
            <w:rPrChange w:id="1510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     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511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Y(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512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6) &lt;= not A(3) and A(2) and A(1) and not A(0);</w:t>
        </w:r>
      </w:ins>
    </w:p>
    <w:p w14:paraId="6177B3DF" w14:textId="77777777" w:rsidR="002A0066" w:rsidRPr="00ED2BAC" w:rsidRDefault="002A0066">
      <w:pPr>
        <w:keepNext/>
        <w:spacing w:after="0" w:line="240" w:lineRule="auto"/>
        <w:rPr>
          <w:ins w:id="1513" w:author="Олег Лайновский" w:date="2024-09-29T19:25:00Z"/>
          <w:rFonts w:ascii="Consolas" w:hAnsi="Consolas" w:cs="Times New Roman"/>
          <w:sz w:val="20"/>
          <w:szCs w:val="20"/>
          <w:lang w:val="en-US"/>
          <w:rPrChange w:id="1514" w:author="Admin" w:date="2024-09-30T01:17:00Z">
            <w:rPr>
              <w:ins w:id="1515" w:author="Олег Лайновский" w:date="2024-09-29T19:25:00Z"/>
              <w:rFonts w:ascii="Times New Roman" w:hAnsi="Times New Roman" w:cs="Times New Roman"/>
              <w:sz w:val="28"/>
              <w:szCs w:val="28"/>
            </w:rPr>
          </w:rPrChange>
        </w:rPr>
        <w:pPrChange w:id="1516" w:author="Admin" w:date="2024-09-30T01:17:00Z">
          <w:pPr/>
        </w:pPrChange>
      </w:pPr>
      <w:ins w:id="1517" w:author="Олег Лайновский" w:date="2024-09-29T19:25:00Z">
        <w:r w:rsidRPr="00ED2BAC">
          <w:rPr>
            <w:rFonts w:ascii="Consolas" w:hAnsi="Consolas" w:cs="Times New Roman"/>
            <w:sz w:val="20"/>
            <w:szCs w:val="20"/>
            <w:lang w:val="en-US"/>
            <w:rPrChange w:id="1518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     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519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Y(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520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7) &lt;= not A(3) and A(2) and A(1) and A(0);</w:t>
        </w:r>
      </w:ins>
    </w:p>
    <w:p w14:paraId="483C57D7" w14:textId="77777777" w:rsidR="002A0066" w:rsidRPr="00ED2BAC" w:rsidRDefault="002A0066">
      <w:pPr>
        <w:keepNext/>
        <w:spacing w:after="0" w:line="240" w:lineRule="auto"/>
        <w:rPr>
          <w:ins w:id="1521" w:author="Олег Лайновский" w:date="2024-09-29T19:25:00Z"/>
          <w:rFonts w:ascii="Consolas" w:hAnsi="Consolas" w:cs="Times New Roman"/>
          <w:sz w:val="20"/>
          <w:szCs w:val="20"/>
          <w:lang w:val="en-US"/>
          <w:rPrChange w:id="1522" w:author="Admin" w:date="2024-09-30T01:17:00Z">
            <w:rPr>
              <w:ins w:id="1523" w:author="Олег Лайновский" w:date="2024-09-29T19:25:00Z"/>
              <w:rFonts w:ascii="Times New Roman" w:hAnsi="Times New Roman" w:cs="Times New Roman"/>
              <w:sz w:val="28"/>
              <w:szCs w:val="28"/>
            </w:rPr>
          </w:rPrChange>
        </w:rPr>
        <w:pPrChange w:id="1524" w:author="Admin" w:date="2024-09-30T01:17:00Z">
          <w:pPr/>
        </w:pPrChange>
      </w:pPr>
      <w:ins w:id="1525" w:author="Олег Лайновский" w:date="2024-09-29T19:25:00Z">
        <w:r w:rsidRPr="00ED2BAC">
          <w:rPr>
            <w:rFonts w:ascii="Consolas" w:hAnsi="Consolas" w:cs="Times New Roman"/>
            <w:sz w:val="20"/>
            <w:szCs w:val="20"/>
            <w:lang w:val="en-US"/>
            <w:rPrChange w:id="1526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     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527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Y(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528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8) &lt;= A(3) and not A(2) and not A(1) and not A(0);</w:t>
        </w:r>
      </w:ins>
    </w:p>
    <w:p w14:paraId="4E02A72D" w14:textId="77777777" w:rsidR="002A0066" w:rsidRPr="00ED2BAC" w:rsidRDefault="002A0066">
      <w:pPr>
        <w:keepNext/>
        <w:spacing w:after="0" w:line="240" w:lineRule="auto"/>
        <w:rPr>
          <w:ins w:id="1529" w:author="Олег Лайновский" w:date="2024-09-29T19:25:00Z"/>
          <w:rFonts w:ascii="Consolas" w:hAnsi="Consolas" w:cs="Times New Roman"/>
          <w:sz w:val="20"/>
          <w:szCs w:val="20"/>
          <w:lang w:val="en-US"/>
          <w:rPrChange w:id="1530" w:author="Admin" w:date="2024-09-30T01:17:00Z">
            <w:rPr>
              <w:ins w:id="1531" w:author="Олег Лайновский" w:date="2024-09-29T19:25:00Z"/>
              <w:rFonts w:ascii="Times New Roman" w:hAnsi="Times New Roman" w:cs="Times New Roman"/>
              <w:sz w:val="28"/>
              <w:szCs w:val="28"/>
            </w:rPr>
          </w:rPrChange>
        </w:rPr>
        <w:pPrChange w:id="1532" w:author="Admin" w:date="2024-09-30T01:17:00Z">
          <w:pPr/>
        </w:pPrChange>
      </w:pPr>
      <w:ins w:id="1533" w:author="Олег Лайновский" w:date="2024-09-29T19:25:00Z">
        <w:r w:rsidRPr="00ED2BAC">
          <w:rPr>
            <w:rFonts w:ascii="Consolas" w:hAnsi="Consolas" w:cs="Times New Roman"/>
            <w:sz w:val="20"/>
            <w:szCs w:val="20"/>
            <w:lang w:val="en-US"/>
            <w:rPrChange w:id="1534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     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535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Y(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536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9) &lt;= A(3) and not A(2) and not A(1) and A(0);</w:t>
        </w:r>
      </w:ins>
    </w:p>
    <w:p w14:paraId="56D43B8B" w14:textId="77777777" w:rsidR="002A0066" w:rsidRPr="00ED2BAC" w:rsidRDefault="002A0066">
      <w:pPr>
        <w:keepNext/>
        <w:spacing w:after="0" w:line="240" w:lineRule="auto"/>
        <w:rPr>
          <w:ins w:id="1537" w:author="Олег Лайновский" w:date="2024-09-29T19:25:00Z"/>
          <w:rFonts w:ascii="Consolas" w:hAnsi="Consolas" w:cs="Times New Roman"/>
          <w:sz w:val="20"/>
          <w:szCs w:val="20"/>
          <w:lang w:val="en-US"/>
          <w:rPrChange w:id="1538" w:author="Admin" w:date="2024-09-30T01:17:00Z">
            <w:rPr>
              <w:ins w:id="1539" w:author="Олег Лайновский" w:date="2024-09-29T19:25:00Z"/>
              <w:rFonts w:ascii="Times New Roman" w:hAnsi="Times New Roman" w:cs="Times New Roman"/>
              <w:sz w:val="28"/>
              <w:szCs w:val="28"/>
            </w:rPr>
          </w:rPrChange>
        </w:rPr>
        <w:pPrChange w:id="1540" w:author="Admin" w:date="2024-09-30T01:17:00Z">
          <w:pPr/>
        </w:pPrChange>
      </w:pPr>
      <w:ins w:id="1541" w:author="Олег Лайновский" w:date="2024-09-29T19:25:00Z">
        <w:r w:rsidRPr="00ED2BAC">
          <w:rPr>
            <w:rFonts w:ascii="Consolas" w:hAnsi="Consolas" w:cs="Times New Roman"/>
            <w:sz w:val="20"/>
            <w:szCs w:val="20"/>
            <w:lang w:val="en-US"/>
            <w:rPrChange w:id="1542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     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543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Y(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544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10) &lt;= A(3) and not A(2) and A(1) and not A(0);</w:t>
        </w:r>
      </w:ins>
    </w:p>
    <w:p w14:paraId="26FD274D" w14:textId="77777777" w:rsidR="002A0066" w:rsidRPr="00ED2BAC" w:rsidRDefault="002A0066">
      <w:pPr>
        <w:keepNext/>
        <w:spacing w:after="0" w:line="240" w:lineRule="auto"/>
        <w:rPr>
          <w:ins w:id="1545" w:author="Олег Лайновский" w:date="2024-09-29T19:25:00Z"/>
          <w:rFonts w:ascii="Consolas" w:hAnsi="Consolas" w:cs="Times New Roman"/>
          <w:sz w:val="20"/>
          <w:szCs w:val="20"/>
          <w:lang w:val="en-US"/>
          <w:rPrChange w:id="1546" w:author="Admin" w:date="2024-09-30T01:17:00Z">
            <w:rPr>
              <w:ins w:id="1547" w:author="Олег Лайновский" w:date="2024-09-29T19:25:00Z"/>
              <w:rFonts w:ascii="Times New Roman" w:hAnsi="Times New Roman" w:cs="Times New Roman"/>
              <w:sz w:val="28"/>
              <w:szCs w:val="28"/>
            </w:rPr>
          </w:rPrChange>
        </w:rPr>
        <w:pPrChange w:id="1548" w:author="Admin" w:date="2024-09-30T01:17:00Z">
          <w:pPr/>
        </w:pPrChange>
      </w:pPr>
      <w:ins w:id="1549" w:author="Олег Лайновский" w:date="2024-09-29T19:25:00Z">
        <w:r w:rsidRPr="00ED2BAC">
          <w:rPr>
            <w:rFonts w:ascii="Consolas" w:hAnsi="Consolas" w:cs="Times New Roman"/>
            <w:sz w:val="20"/>
            <w:szCs w:val="20"/>
            <w:lang w:val="en-US"/>
            <w:rPrChange w:id="1550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     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551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Y(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552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11) &lt;= A(3) and not A(2) and A(1) and A(0);</w:t>
        </w:r>
      </w:ins>
    </w:p>
    <w:p w14:paraId="58D98CB6" w14:textId="77777777" w:rsidR="002A0066" w:rsidRPr="00ED2BAC" w:rsidRDefault="002A0066">
      <w:pPr>
        <w:keepNext/>
        <w:spacing w:after="0" w:line="240" w:lineRule="auto"/>
        <w:rPr>
          <w:ins w:id="1553" w:author="Олег Лайновский" w:date="2024-09-29T19:25:00Z"/>
          <w:rFonts w:ascii="Consolas" w:hAnsi="Consolas" w:cs="Times New Roman"/>
          <w:sz w:val="20"/>
          <w:szCs w:val="20"/>
          <w:lang w:val="en-US"/>
          <w:rPrChange w:id="1554" w:author="Admin" w:date="2024-09-30T01:17:00Z">
            <w:rPr>
              <w:ins w:id="1555" w:author="Олег Лайновский" w:date="2024-09-29T19:25:00Z"/>
              <w:rFonts w:ascii="Times New Roman" w:hAnsi="Times New Roman" w:cs="Times New Roman"/>
              <w:sz w:val="28"/>
              <w:szCs w:val="28"/>
            </w:rPr>
          </w:rPrChange>
        </w:rPr>
        <w:pPrChange w:id="1556" w:author="Admin" w:date="2024-09-30T01:17:00Z">
          <w:pPr/>
        </w:pPrChange>
      </w:pPr>
      <w:ins w:id="1557" w:author="Олег Лайновский" w:date="2024-09-29T19:25:00Z">
        <w:r w:rsidRPr="00ED2BAC">
          <w:rPr>
            <w:rFonts w:ascii="Consolas" w:hAnsi="Consolas" w:cs="Times New Roman"/>
            <w:sz w:val="20"/>
            <w:szCs w:val="20"/>
            <w:lang w:val="en-US"/>
            <w:rPrChange w:id="1558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     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559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Y(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560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12) &lt;= A(3) and A(2) and not A(1) and not A(0);</w:t>
        </w:r>
      </w:ins>
    </w:p>
    <w:p w14:paraId="2CF816DB" w14:textId="77777777" w:rsidR="002A0066" w:rsidRPr="00ED2BAC" w:rsidRDefault="002A0066">
      <w:pPr>
        <w:keepNext/>
        <w:spacing w:after="0" w:line="240" w:lineRule="auto"/>
        <w:rPr>
          <w:ins w:id="1561" w:author="Олег Лайновский" w:date="2024-09-29T19:25:00Z"/>
          <w:rFonts w:ascii="Consolas" w:hAnsi="Consolas" w:cs="Times New Roman"/>
          <w:sz w:val="20"/>
          <w:szCs w:val="20"/>
          <w:lang w:val="en-US"/>
          <w:rPrChange w:id="1562" w:author="Admin" w:date="2024-09-30T01:17:00Z">
            <w:rPr>
              <w:ins w:id="1563" w:author="Олег Лайновский" w:date="2024-09-29T19:25:00Z"/>
              <w:rFonts w:ascii="Times New Roman" w:hAnsi="Times New Roman" w:cs="Times New Roman"/>
              <w:sz w:val="28"/>
              <w:szCs w:val="28"/>
            </w:rPr>
          </w:rPrChange>
        </w:rPr>
        <w:pPrChange w:id="1564" w:author="Admin" w:date="2024-09-30T01:17:00Z">
          <w:pPr/>
        </w:pPrChange>
      </w:pPr>
      <w:ins w:id="1565" w:author="Олег Лайновский" w:date="2024-09-29T19:25:00Z">
        <w:r w:rsidRPr="00ED2BAC">
          <w:rPr>
            <w:rFonts w:ascii="Consolas" w:hAnsi="Consolas" w:cs="Times New Roman"/>
            <w:sz w:val="20"/>
            <w:szCs w:val="20"/>
            <w:lang w:val="en-US"/>
            <w:rPrChange w:id="1566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     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567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Y(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568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13) &lt;= A(3) and A(2) and not A(1) and A(0);</w:t>
        </w:r>
      </w:ins>
    </w:p>
    <w:p w14:paraId="4491A93F" w14:textId="77777777" w:rsidR="002A0066" w:rsidRPr="00ED2BAC" w:rsidRDefault="002A0066">
      <w:pPr>
        <w:keepNext/>
        <w:spacing w:after="0" w:line="240" w:lineRule="auto"/>
        <w:rPr>
          <w:ins w:id="1569" w:author="Олег Лайновский" w:date="2024-09-29T19:25:00Z"/>
          <w:rFonts w:ascii="Consolas" w:hAnsi="Consolas" w:cs="Times New Roman"/>
          <w:sz w:val="20"/>
          <w:szCs w:val="20"/>
          <w:lang w:val="en-US"/>
          <w:rPrChange w:id="1570" w:author="Admin" w:date="2024-09-30T01:17:00Z">
            <w:rPr>
              <w:ins w:id="1571" w:author="Олег Лайновский" w:date="2024-09-29T19:25:00Z"/>
              <w:rFonts w:ascii="Times New Roman" w:hAnsi="Times New Roman" w:cs="Times New Roman"/>
              <w:sz w:val="28"/>
              <w:szCs w:val="28"/>
            </w:rPr>
          </w:rPrChange>
        </w:rPr>
        <w:pPrChange w:id="1572" w:author="Admin" w:date="2024-09-30T01:17:00Z">
          <w:pPr/>
        </w:pPrChange>
      </w:pPr>
      <w:ins w:id="1573" w:author="Олег Лайновский" w:date="2024-09-29T19:25:00Z">
        <w:r w:rsidRPr="00ED2BAC">
          <w:rPr>
            <w:rFonts w:ascii="Consolas" w:hAnsi="Consolas" w:cs="Times New Roman"/>
            <w:sz w:val="20"/>
            <w:szCs w:val="20"/>
            <w:lang w:val="en-US"/>
            <w:rPrChange w:id="1574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     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575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Y(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576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14) &lt;= A(3) and A(2) and A(1) and not A(0);</w:t>
        </w:r>
      </w:ins>
    </w:p>
    <w:p w14:paraId="2316BFFD" w14:textId="77777777" w:rsidR="002A0066" w:rsidRPr="00ED2BAC" w:rsidRDefault="002A0066">
      <w:pPr>
        <w:keepNext/>
        <w:spacing w:after="0" w:line="240" w:lineRule="auto"/>
        <w:rPr>
          <w:ins w:id="1577" w:author="Олег Лайновский" w:date="2024-09-29T19:25:00Z"/>
          <w:rFonts w:ascii="Consolas" w:hAnsi="Consolas" w:cs="Times New Roman"/>
          <w:sz w:val="20"/>
          <w:szCs w:val="20"/>
          <w:lang w:val="en-US"/>
          <w:rPrChange w:id="1578" w:author="Admin" w:date="2024-09-30T01:17:00Z">
            <w:rPr>
              <w:ins w:id="1579" w:author="Олег Лайновский" w:date="2024-09-29T19:25:00Z"/>
              <w:rFonts w:ascii="Times New Roman" w:hAnsi="Times New Roman" w:cs="Times New Roman"/>
              <w:sz w:val="28"/>
              <w:szCs w:val="28"/>
            </w:rPr>
          </w:rPrChange>
        </w:rPr>
        <w:pPrChange w:id="1580" w:author="Admin" w:date="2024-09-30T01:17:00Z">
          <w:pPr/>
        </w:pPrChange>
      </w:pPr>
      <w:ins w:id="1581" w:author="Олег Лайновский" w:date="2024-09-29T19:25:00Z">
        <w:r w:rsidRPr="00ED2BAC">
          <w:rPr>
            <w:rFonts w:ascii="Consolas" w:hAnsi="Consolas" w:cs="Times New Roman"/>
            <w:sz w:val="20"/>
            <w:szCs w:val="20"/>
            <w:lang w:val="en-US"/>
            <w:rPrChange w:id="1582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     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583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Y(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584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15) &lt;= A(3) and A(2) and A(1) and A(0);</w:t>
        </w:r>
      </w:ins>
    </w:p>
    <w:p w14:paraId="3AD0082E" w14:textId="77777777" w:rsidR="002A0066" w:rsidRPr="00ED2BAC" w:rsidRDefault="002A0066">
      <w:pPr>
        <w:keepNext/>
        <w:spacing w:after="0" w:line="240" w:lineRule="auto"/>
        <w:rPr>
          <w:ins w:id="1585" w:author="Олег Лайновский" w:date="2024-09-29T19:25:00Z"/>
          <w:rFonts w:ascii="Consolas" w:hAnsi="Consolas" w:cs="Times New Roman"/>
          <w:sz w:val="20"/>
          <w:szCs w:val="20"/>
          <w:lang w:val="en-US"/>
          <w:rPrChange w:id="1586" w:author="Admin" w:date="2024-09-30T01:17:00Z">
            <w:rPr>
              <w:ins w:id="1587" w:author="Олег Лайновский" w:date="2024-09-29T19:25:00Z"/>
              <w:rFonts w:ascii="Times New Roman" w:hAnsi="Times New Roman" w:cs="Times New Roman"/>
              <w:sz w:val="28"/>
              <w:szCs w:val="28"/>
            </w:rPr>
          </w:rPrChange>
        </w:rPr>
        <w:pPrChange w:id="1588" w:author="Admin" w:date="2024-09-30T01:17:00Z">
          <w:pPr/>
        </w:pPrChange>
      </w:pPr>
      <w:ins w:id="1589" w:author="Олег Лайновский" w:date="2024-09-29T19:25:00Z">
        <w:r w:rsidRPr="00ED2BAC">
          <w:rPr>
            <w:rFonts w:ascii="Consolas" w:hAnsi="Consolas" w:cs="Times New Roman"/>
            <w:sz w:val="20"/>
            <w:szCs w:val="20"/>
            <w:lang w:val="en-US"/>
            <w:rPrChange w:id="1590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   end process;</w:t>
        </w:r>
      </w:ins>
    </w:p>
    <w:p w14:paraId="705DBC59" w14:textId="0E89510E" w:rsidR="002A0066" w:rsidRPr="00ED2BAC" w:rsidRDefault="002A0066">
      <w:pPr>
        <w:keepNext/>
        <w:spacing w:after="0" w:line="240" w:lineRule="auto"/>
        <w:rPr>
          <w:ins w:id="1591" w:author="Олег Лайновский" w:date="2024-09-29T19:13:00Z"/>
          <w:rFonts w:ascii="Consolas" w:hAnsi="Consolas" w:cs="Times New Roman"/>
          <w:sz w:val="20"/>
          <w:szCs w:val="20"/>
          <w:lang w:val="en-US"/>
          <w:rPrChange w:id="1592" w:author="Admin" w:date="2024-09-30T01:17:00Z">
            <w:rPr>
              <w:ins w:id="1593" w:author="Олег Лайновский" w:date="2024-09-29T19:13:00Z"/>
              <w:rFonts w:ascii="Times New Roman" w:hAnsi="Times New Roman" w:cs="Times New Roman"/>
              <w:sz w:val="28"/>
              <w:szCs w:val="28"/>
            </w:rPr>
          </w:rPrChange>
        </w:rPr>
        <w:pPrChange w:id="1594" w:author="Admin" w:date="2024-09-30T01:17:00Z">
          <w:pPr/>
        </w:pPrChange>
      </w:pPr>
      <w:ins w:id="1595" w:author="Олег Лайновский" w:date="2024-09-29T19:25:00Z">
        <w:r w:rsidRPr="00ED2BAC">
          <w:rPr>
            <w:rFonts w:ascii="Consolas" w:hAnsi="Consolas" w:cs="Times New Roman"/>
            <w:sz w:val="20"/>
            <w:szCs w:val="20"/>
            <w:lang w:val="en-US"/>
            <w:rPrChange w:id="1596" w:author="Admin" w:date="2024-09-30T01:1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end Behavioral;</w:t>
        </w:r>
      </w:ins>
    </w:p>
    <w:p w14:paraId="72421F75" w14:textId="08635732" w:rsidR="00E31E65" w:rsidRPr="00ED2BAC" w:rsidRDefault="002A0066">
      <w:pPr>
        <w:rPr>
          <w:ins w:id="1597" w:author="Олег Лайновский" w:date="2024-09-29T19:26:00Z"/>
          <w:rFonts w:ascii="Times New Roman" w:hAnsi="Times New Roman" w:cs="Times New Roman"/>
          <w:sz w:val="28"/>
          <w:szCs w:val="28"/>
        </w:rPr>
      </w:pPr>
      <w:ins w:id="1598" w:author="Олег Лайновский" w:date="2024-09-29T19:25:00Z">
        <w:r w:rsidRPr="00757A9B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6614DB07" wp14:editId="53A0D4B8">
              <wp:extent cx="5940425" cy="2125980"/>
              <wp:effectExtent l="0" t="0" r="3175" b="7620"/>
              <wp:docPr id="2145342944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45342944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2125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8A5965E" w14:textId="79834ADF" w:rsidR="00107A3D" w:rsidRPr="00ED2BAC" w:rsidRDefault="00107A3D">
      <w:pPr>
        <w:rPr>
          <w:ins w:id="1599" w:author="Олег Лайновский" w:date="2024-09-29T20:16:00Z"/>
          <w:rFonts w:ascii="Times New Roman" w:hAnsi="Times New Roman" w:cs="Times New Roman"/>
          <w:sz w:val="28"/>
          <w:szCs w:val="28"/>
        </w:rPr>
      </w:pPr>
      <w:ins w:id="1600" w:author="Олег Лайновский" w:date="2024-09-29T19:26:00Z">
        <w:r w:rsidRPr="00ED2BAC">
          <w:rPr>
            <w:rFonts w:ascii="Times New Roman" w:hAnsi="Times New Roman" w:cs="Times New Roman"/>
            <w:sz w:val="28"/>
            <w:szCs w:val="28"/>
          </w:rPr>
          <w:t>На базе дешифратора разработать схему, реализующую функцию алгебры логики по табл. 2 из лабораторной работы №1. Проверить работу полученной схемы с помощью функционального и временного моделирования</w:t>
        </w:r>
      </w:ins>
    </w:p>
    <w:p w14:paraId="4F53362D" w14:textId="445CD47C" w:rsidR="00107A3D" w:rsidRPr="00ED2BAC" w:rsidRDefault="00107A3D">
      <w:pPr>
        <w:rPr>
          <w:ins w:id="1601" w:author="Олег Лайновский" w:date="2024-09-29T20:16:00Z"/>
          <w:rFonts w:ascii="Times New Roman" w:hAnsi="Times New Roman" w:cs="Times New Roman"/>
          <w:sz w:val="28"/>
          <w:szCs w:val="28"/>
        </w:rPr>
      </w:pPr>
      <w:ins w:id="1602" w:author="Олег Лайновский" w:date="2024-09-29T19:27:00Z">
        <w:r w:rsidRPr="00757A9B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38506866" wp14:editId="7FC1D23D">
              <wp:extent cx="2095792" cy="247685"/>
              <wp:effectExtent l="0" t="0" r="0" b="0"/>
              <wp:docPr id="851102277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51102277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95792" cy="2476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EB0FDD2" w14:textId="77777777" w:rsidR="00DA3970" w:rsidRPr="00ED2BAC" w:rsidRDefault="00DA3970">
      <w:pPr>
        <w:keepNext/>
        <w:spacing w:after="0" w:line="240" w:lineRule="auto"/>
        <w:rPr>
          <w:ins w:id="1603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604" w:author="Admin" w:date="2024-09-30T01:17:00Z">
            <w:rPr>
              <w:ins w:id="1605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606" w:author="Admin" w:date="2024-09-30T01:17:00Z">
          <w:pPr/>
        </w:pPrChange>
      </w:pPr>
      <w:ins w:id="1607" w:author="Олег Лайновский" w:date="2024-09-29T20:16:00Z">
        <w:r w:rsidRPr="00ED2BAC">
          <w:rPr>
            <w:rFonts w:ascii="Consolas" w:hAnsi="Consolas" w:cs="Times New Roman"/>
            <w:sz w:val="20"/>
            <w:szCs w:val="20"/>
            <w:lang w:val="en-US"/>
            <w:rPrChange w:id="1608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lastRenderedPageBreak/>
          <w:t>library IEEE;</w:t>
        </w:r>
      </w:ins>
    </w:p>
    <w:p w14:paraId="570621F3" w14:textId="77777777" w:rsidR="00DA3970" w:rsidRPr="00ED2BAC" w:rsidRDefault="00DA3970">
      <w:pPr>
        <w:keepNext/>
        <w:spacing w:after="0" w:line="240" w:lineRule="auto"/>
        <w:rPr>
          <w:ins w:id="1609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610" w:author="Admin" w:date="2024-09-30T01:17:00Z">
            <w:rPr>
              <w:ins w:id="1611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612" w:author="Admin" w:date="2024-09-30T01:17:00Z">
          <w:pPr/>
        </w:pPrChange>
      </w:pPr>
      <w:ins w:id="1613" w:author="Олег Лайновский" w:date="2024-09-29T20:16:00Z">
        <w:r w:rsidRPr="00ED2BAC">
          <w:rPr>
            <w:rFonts w:ascii="Consolas" w:hAnsi="Consolas" w:cs="Times New Roman"/>
            <w:sz w:val="20"/>
            <w:szCs w:val="20"/>
            <w:lang w:val="en-US"/>
            <w:rPrChange w:id="1614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use IEEE.STD_LOGIC_1164.ALL;</w:t>
        </w:r>
      </w:ins>
    </w:p>
    <w:p w14:paraId="21515E1E" w14:textId="77777777" w:rsidR="00DA3970" w:rsidRPr="00ED2BAC" w:rsidRDefault="00DA3970">
      <w:pPr>
        <w:keepNext/>
        <w:spacing w:after="0" w:line="240" w:lineRule="auto"/>
        <w:rPr>
          <w:ins w:id="1615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616" w:author="Admin" w:date="2024-09-30T01:17:00Z">
            <w:rPr>
              <w:ins w:id="1617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618" w:author="Admin" w:date="2024-09-30T01:17:00Z">
          <w:pPr/>
        </w:pPrChange>
      </w:pPr>
    </w:p>
    <w:p w14:paraId="49945B85" w14:textId="77777777" w:rsidR="00DA3970" w:rsidRPr="00ED2BAC" w:rsidRDefault="00DA3970">
      <w:pPr>
        <w:keepNext/>
        <w:spacing w:after="0" w:line="240" w:lineRule="auto"/>
        <w:rPr>
          <w:ins w:id="1619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620" w:author="Admin" w:date="2024-09-30T01:17:00Z">
            <w:rPr>
              <w:ins w:id="1621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622" w:author="Admin" w:date="2024-09-30T01:17:00Z">
          <w:pPr/>
        </w:pPrChange>
      </w:pPr>
      <w:ins w:id="1623" w:author="Олег Лайновский" w:date="2024-09-29T20:16:00Z">
        <w:r w:rsidRPr="00ED2BAC">
          <w:rPr>
            <w:rFonts w:ascii="Consolas" w:hAnsi="Consolas" w:cs="Times New Roman"/>
            <w:sz w:val="20"/>
            <w:szCs w:val="20"/>
            <w:lang w:val="en-US"/>
            <w:rPrChange w:id="1624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entity list52 is</w:t>
        </w:r>
      </w:ins>
    </w:p>
    <w:p w14:paraId="5B87E71D" w14:textId="77777777" w:rsidR="00DA3970" w:rsidRPr="00ED2BAC" w:rsidRDefault="00DA3970">
      <w:pPr>
        <w:keepNext/>
        <w:spacing w:after="0" w:line="240" w:lineRule="auto"/>
        <w:rPr>
          <w:ins w:id="1625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626" w:author="Admin" w:date="2024-09-30T01:17:00Z">
            <w:rPr>
              <w:ins w:id="1627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628" w:author="Admin" w:date="2024-09-30T01:17:00Z">
          <w:pPr/>
        </w:pPrChange>
      </w:pPr>
      <w:ins w:id="1629" w:author="Олег Лайновский" w:date="2024-09-29T20:16:00Z">
        <w:r w:rsidRPr="00ED2BAC">
          <w:rPr>
            <w:rFonts w:ascii="Consolas" w:hAnsi="Consolas" w:cs="Times New Roman"/>
            <w:sz w:val="20"/>
            <w:szCs w:val="20"/>
            <w:lang w:val="en-US"/>
            <w:rPrChange w:id="1630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Port (</w:t>
        </w:r>
      </w:ins>
    </w:p>
    <w:p w14:paraId="07BA2FA9" w14:textId="77777777" w:rsidR="00DA3970" w:rsidRPr="00ED2BAC" w:rsidRDefault="00DA3970">
      <w:pPr>
        <w:keepNext/>
        <w:spacing w:after="0" w:line="240" w:lineRule="auto"/>
        <w:rPr>
          <w:ins w:id="1631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632" w:author="Admin" w:date="2024-09-30T01:17:00Z">
            <w:rPr>
              <w:ins w:id="1633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634" w:author="Admin" w:date="2024-09-30T01:17:00Z">
          <w:pPr/>
        </w:pPrChange>
      </w:pPr>
      <w:ins w:id="1635" w:author="Олег Лайновский" w:date="2024-09-29T20:16:00Z">
        <w:r w:rsidRPr="00ED2BAC">
          <w:rPr>
            <w:rFonts w:ascii="Consolas" w:hAnsi="Consolas" w:cs="Times New Roman"/>
            <w:sz w:val="20"/>
            <w:szCs w:val="20"/>
            <w:lang w:val="en-US"/>
            <w:rPrChange w:id="1636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  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637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A :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638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in  STD_LOGIC_VECTOR(3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1639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downto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1640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0);</w:t>
        </w:r>
      </w:ins>
    </w:p>
    <w:p w14:paraId="0CC31DFF" w14:textId="77777777" w:rsidR="00DA3970" w:rsidRPr="00ED2BAC" w:rsidRDefault="00DA3970">
      <w:pPr>
        <w:keepNext/>
        <w:spacing w:after="0" w:line="240" w:lineRule="auto"/>
        <w:rPr>
          <w:ins w:id="1641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642" w:author="Admin" w:date="2024-09-30T01:17:00Z">
            <w:rPr>
              <w:ins w:id="1643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644" w:author="Admin" w:date="2024-09-30T01:17:00Z">
          <w:pPr/>
        </w:pPrChange>
      </w:pPr>
      <w:ins w:id="1645" w:author="Олег Лайновский" w:date="2024-09-29T20:16:00Z">
        <w:r w:rsidRPr="00ED2BAC">
          <w:rPr>
            <w:rFonts w:ascii="Consolas" w:hAnsi="Consolas" w:cs="Times New Roman"/>
            <w:sz w:val="20"/>
            <w:szCs w:val="20"/>
            <w:lang w:val="en-US"/>
            <w:rPrChange w:id="1646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  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647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Y :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648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out STD_LOGIC_VECTOR(15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1649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downto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1650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0);</w:t>
        </w:r>
      </w:ins>
    </w:p>
    <w:p w14:paraId="34626A92" w14:textId="77777777" w:rsidR="00DA3970" w:rsidRPr="00ED2BAC" w:rsidRDefault="00DA3970">
      <w:pPr>
        <w:keepNext/>
        <w:spacing w:after="0" w:line="240" w:lineRule="auto"/>
        <w:rPr>
          <w:ins w:id="1651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652" w:author="Admin" w:date="2024-09-30T01:17:00Z">
            <w:rPr>
              <w:ins w:id="1653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654" w:author="Admin" w:date="2024-09-30T01:17:00Z">
          <w:pPr/>
        </w:pPrChange>
      </w:pPr>
      <w:ins w:id="1655" w:author="Олег Лайновский" w:date="2024-09-29T20:16:00Z">
        <w:r w:rsidRPr="00ED2BAC">
          <w:rPr>
            <w:rFonts w:ascii="Consolas" w:hAnsi="Consolas" w:cs="Times New Roman"/>
            <w:sz w:val="20"/>
            <w:szCs w:val="20"/>
            <w:lang w:val="en-US"/>
            <w:rPrChange w:id="1656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    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657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F :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658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out  STD_LOGIC</w:t>
        </w:r>
      </w:ins>
    </w:p>
    <w:p w14:paraId="3E9F3FF3" w14:textId="77777777" w:rsidR="00DA3970" w:rsidRPr="00ED2BAC" w:rsidRDefault="00DA3970">
      <w:pPr>
        <w:keepNext/>
        <w:spacing w:after="0" w:line="240" w:lineRule="auto"/>
        <w:rPr>
          <w:ins w:id="1659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660" w:author="Admin" w:date="2024-09-30T01:17:00Z">
            <w:rPr>
              <w:ins w:id="1661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662" w:author="Admin" w:date="2024-09-30T01:17:00Z">
          <w:pPr/>
        </w:pPrChange>
      </w:pPr>
      <w:ins w:id="1663" w:author="Олег Лайновский" w:date="2024-09-29T20:16:00Z">
        <w:r w:rsidRPr="00ED2BAC">
          <w:rPr>
            <w:rFonts w:ascii="Consolas" w:hAnsi="Consolas" w:cs="Times New Roman"/>
            <w:sz w:val="20"/>
            <w:szCs w:val="20"/>
            <w:lang w:val="en-US"/>
            <w:rPrChange w:id="1664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);</w:t>
        </w:r>
      </w:ins>
    </w:p>
    <w:p w14:paraId="7E65301B" w14:textId="77777777" w:rsidR="00DA3970" w:rsidRPr="00ED2BAC" w:rsidRDefault="00DA3970">
      <w:pPr>
        <w:keepNext/>
        <w:spacing w:after="0" w:line="240" w:lineRule="auto"/>
        <w:rPr>
          <w:ins w:id="1665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666" w:author="Admin" w:date="2024-09-30T01:17:00Z">
            <w:rPr>
              <w:ins w:id="1667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668" w:author="Admin" w:date="2024-09-30T01:17:00Z">
          <w:pPr/>
        </w:pPrChange>
      </w:pPr>
      <w:ins w:id="1669" w:author="Олег Лайновский" w:date="2024-09-29T20:16:00Z">
        <w:r w:rsidRPr="00ED2BAC">
          <w:rPr>
            <w:rFonts w:ascii="Consolas" w:hAnsi="Consolas" w:cs="Times New Roman"/>
            <w:sz w:val="20"/>
            <w:szCs w:val="20"/>
            <w:lang w:val="en-US"/>
            <w:rPrChange w:id="1670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end list52;</w:t>
        </w:r>
      </w:ins>
    </w:p>
    <w:p w14:paraId="0AF36C0E" w14:textId="77777777" w:rsidR="00DA3970" w:rsidRPr="00ED2BAC" w:rsidRDefault="00DA3970">
      <w:pPr>
        <w:keepNext/>
        <w:spacing w:after="0" w:line="240" w:lineRule="auto"/>
        <w:rPr>
          <w:ins w:id="1671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672" w:author="Admin" w:date="2024-09-30T01:17:00Z">
            <w:rPr>
              <w:ins w:id="1673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674" w:author="Admin" w:date="2024-09-30T01:17:00Z">
          <w:pPr/>
        </w:pPrChange>
      </w:pPr>
    </w:p>
    <w:p w14:paraId="37850C75" w14:textId="77777777" w:rsidR="00DA3970" w:rsidRPr="00ED2BAC" w:rsidRDefault="00DA3970">
      <w:pPr>
        <w:keepNext/>
        <w:spacing w:after="0" w:line="240" w:lineRule="auto"/>
        <w:rPr>
          <w:ins w:id="1675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676" w:author="Admin" w:date="2024-09-30T01:17:00Z">
            <w:rPr>
              <w:ins w:id="1677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678" w:author="Admin" w:date="2024-09-30T01:17:00Z">
          <w:pPr/>
        </w:pPrChange>
      </w:pPr>
      <w:ins w:id="1679" w:author="Олег Лайновский" w:date="2024-09-29T20:16:00Z">
        <w:r w:rsidRPr="00ED2BAC">
          <w:rPr>
            <w:rFonts w:ascii="Consolas" w:hAnsi="Consolas" w:cs="Times New Roman"/>
            <w:sz w:val="20"/>
            <w:szCs w:val="20"/>
            <w:lang w:val="en-US"/>
            <w:rPrChange w:id="1680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architecture Behavioral of list52 is</w:t>
        </w:r>
      </w:ins>
    </w:p>
    <w:p w14:paraId="063BC743" w14:textId="77777777" w:rsidR="00DA3970" w:rsidRPr="00ED2BAC" w:rsidRDefault="00DA3970">
      <w:pPr>
        <w:keepNext/>
        <w:spacing w:after="0" w:line="240" w:lineRule="auto"/>
        <w:rPr>
          <w:ins w:id="1681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682" w:author="Admin" w:date="2024-09-30T01:17:00Z">
            <w:rPr>
              <w:ins w:id="1683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684" w:author="Admin" w:date="2024-09-30T01:17:00Z">
          <w:pPr/>
        </w:pPrChange>
      </w:pPr>
      <w:ins w:id="1685" w:author="Олег Лайновский" w:date="2024-09-29T20:16:00Z">
        <w:r w:rsidRPr="00ED2BAC">
          <w:rPr>
            <w:rFonts w:ascii="Consolas" w:hAnsi="Consolas" w:cs="Times New Roman"/>
            <w:sz w:val="20"/>
            <w:szCs w:val="20"/>
            <w:lang w:val="en-US"/>
            <w:rPrChange w:id="1686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signal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1687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temp_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688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Y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1689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: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690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STD_LOGIC_VECTOR(15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1691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downto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1692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0) := (others =&gt; '0');</w:t>
        </w:r>
      </w:ins>
    </w:p>
    <w:p w14:paraId="3E581840" w14:textId="77777777" w:rsidR="00DA3970" w:rsidRPr="00ED2BAC" w:rsidRDefault="00DA3970">
      <w:pPr>
        <w:keepNext/>
        <w:spacing w:after="0" w:line="240" w:lineRule="auto"/>
        <w:rPr>
          <w:ins w:id="1693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694" w:author="Admin" w:date="2024-09-30T01:17:00Z">
            <w:rPr>
              <w:ins w:id="1695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696" w:author="Admin" w:date="2024-09-30T01:17:00Z">
          <w:pPr/>
        </w:pPrChange>
      </w:pPr>
      <w:ins w:id="1697" w:author="Олег Лайновский" w:date="2024-09-29T20:16:00Z">
        <w:r w:rsidRPr="00ED2BAC">
          <w:rPr>
            <w:rFonts w:ascii="Consolas" w:hAnsi="Consolas" w:cs="Times New Roman"/>
            <w:sz w:val="20"/>
            <w:szCs w:val="20"/>
            <w:lang w:val="en-US"/>
            <w:rPrChange w:id="1698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begin</w:t>
        </w:r>
      </w:ins>
    </w:p>
    <w:p w14:paraId="54A730F5" w14:textId="77777777" w:rsidR="00DA3970" w:rsidRPr="00ED2BAC" w:rsidRDefault="00DA3970">
      <w:pPr>
        <w:keepNext/>
        <w:spacing w:after="0" w:line="240" w:lineRule="auto"/>
        <w:rPr>
          <w:ins w:id="1699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700" w:author="Admin" w:date="2024-09-30T01:17:00Z">
            <w:rPr>
              <w:ins w:id="1701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702" w:author="Admin" w:date="2024-09-30T01:17:00Z">
          <w:pPr/>
        </w:pPrChange>
      </w:pPr>
      <w:ins w:id="1703" w:author="Олег Лайновский" w:date="2024-09-29T20:16:00Z">
        <w:r w:rsidRPr="00ED2BAC">
          <w:rPr>
            <w:rFonts w:ascii="Consolas" w:hAnsi="Consolas" w:cs="Times New Roman"/>
            <w:sz w:val="20"/>
            <w:szCs w:val="20"/>
            <w:lang w:val="en-US"/>
            <w:rPrChange w:id="1704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process (A)</w:t>
        </w:r>
      </w:ins>
    </w:p>
    <w:p w14:paraId="2D0DFB73" w14:textId="77777777" w:rsidR="00DA3970" w:rsidRPr="00ED2BAC" w:rsidRDefault="00DA3970">
      <w:pPr>
        <w:keepNext/>
        <w:spacing w:after="0" w:line="240" w:lineRule="auto"/>
        <w:rPr>
          <w:ins w:id="1705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706" w:author="Admin" w:date="2024-09-30T01:17:00Z">
            <w:rPr>
              <w:ins w:id="1707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708" w:author="Admin" w:date="2024-09-30T01:17:00Z">
          <w:pPr/>
        </w:pPrChange>
      </w:pPr>
      <w:ins w:id="1709" w:author="Олег Лайновский" w:date="2024-09-29T20:16:00Z">
        <w:r w:rsidRPr="00ED2BAC">
          <w:rPr>
            <w:rFonts w:ascii="Consolas" w:hAnsi="Consolas" w:cs="Times New Roman"/>
            <w:sz w:val="20"/>
            <w:szCs w:val="20"/>
            <w:lang w:val="en-US"/>
            <w:rPrChange w:id="1710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begin</w:t>
        </w:r>
      </w:ins>
    </w:p>
    <w:p w14:paraId="0C743975" w14:textId="77777777" w:rsidR="00DA3970" w:rsidRPr="00ED2BAC" w:rsidRDefault="00DA3970">
      <w:pPr>
        <w:keepNext/>
        <w:spacing w:after="0" w:line="240" w:lineRule="auto"/>
        <w:rPr>
          <w:ins w:id="1711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712" w:author="Admin" w:date="2024-09-30T01:17:00Z">
            <w:rPr>
              <w:ins w:id="1713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714" w:author="Admin" w:date="2024-09-30T01:17:00Z">
          <w:pPr/>
        </w:pPrChange>
      </w:pPr>
      <w:ins w:id="1715" w:author="Олег Лайновский" w:date="2024-09-29T20:16:00Z">
        <w:r w:rsidRPr="00ED2BAC">
          <w:rPr>
            <w:rFonts w:ascii="Consolas" w:hAnsi="Consolas" w:cs="Times New Roman"/>
            <w:sz w:val="20"/>
            <w:szCs w:val="20"/>
            <w:lang w:val="en-US"/>
            <w:rPrChange w:id="1716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   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1717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temp_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718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Y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1719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720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0) &lt;= not A(3) and not A(2) and not A(1) and not A(0);</w:t>
        </w:r>
      </w:ins>
    </w:p>
    <w:p w14:paraId="61CCE657" w14:textId="77777777" w:rsidR="00DA3970" w:rsidRPr="00ED2BAC" w:rsidRDefault="00DA3970">
      <w:pPr>
        <w:keepNext/>
        <w:spacing w:after="0" w:line="240" w:lineRule="auto"/>
        <w:rPr>
          <w:ins w:id="1721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722" w:author="Admin" w:date="2024-09-30T01:17:00Z">
            <w:rPr>
              <w:ins w:id="1723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724" w:author="Admin" w:date="2024-09-30T01:17:00Z">
          <w:pPr/>
        </w:pPrChange>
      </w:pPr>
      <w:ins w:id="1725" w:author="Олег Лайновский" w:date="2024-09-29T20:16:00Z">
        <w:r w:rsidRPr="00ED2BAC">
          <w:rPr>
            <w:rFonts w:ascii="Consolas" w:hAnsi="Consolas" w:cs="Times New Roman"/>
            <w:sz w:val="20"/>
            <w:szCs w:val="20"/>
            <w:lang w:val="en-US"/>
            <w:rPrChange w:id="1726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   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1727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temp_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728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Y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1729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730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1) &lt;= not A(3) and not A(2) and not A(1) and A(0);</w:t>
        </w:r>
      </w:ins>
    </w:p>
    <w:p w14:paraId="0CAD7139" w14:textId="77777777" w:rsidR="00DA3970" w:rsidRPr="00ED2BAC" w:rsidRDefault="00DA3970">
      <w:pPr>
        <w:keepNext/>
        <w:spacing w:after="0" w:line="240" w:lineRule="auto"/>
        <w:rPr>
          <w:ins w:id="1731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732" w:author="Admin" w:date="2024-09-30T01:17:00Z">
            <w:rPr>
              <w:ins w:id="1733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734" w:author="Admin" w:date="2024-09-30T01:17:00Z">
          <w:pPr/>
        </w:pPrChange>
      </w:pPr>
      <w:ins w:id="1735" w:author="Олег Лайновский" w:date="2024-09-29T20:16:00Z">
        <w:r w:rsidRPr="00ED2BAC">
          <w:rPr>
            <w:rFonts w:ascii="Consolas" w:hAnsi="Consolas" w:cs="Times New Roman"/>
            <w:sz w:val="20"/>
            <w:szCs w:val="20"/>
            <w:lang w:val="en-US"/>
            <w:rPrChange w:id="1736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   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1737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temp_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738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Y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1739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740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2) &lt;= not A(3) and not A(2) and A(1) and not A(0);</w:t>
        </w:r>
      </w:ins>
    </w:p>
    <w:p w14:paraId="74DD5479" w14:textId="77777777" w:rsidR="00DA3970" w:rsidRPr="00ED2BAC" w:rsidRDefault="00DA3970">
      <w:pPr>
        <w:keepNext/>
        <w:spacing w:after="0" w:line="240" w:lineRule="auto"/>
        <w:rPr>
          <w:ins w:id="1741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742" w:author="Admin" w:date="2024-09-30T01:17:00Z">
            <w:rPr>
              <w:ins w:id="1743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744" w:author="Admin" w:date="2024-09-30T01:17:00Z">
          <w:pPr/>
        </w:pPrChange>
      </w:pPr>
      <w:ins w:id="1745" w:author="Олег Лайновский" w:date="2024-09-29T20:16:00Z">
        <w:r w:rsidRPr="00ED2BAC">
          <w:rPr>
            <w:rFonts w:ascii="Consolas" w:hAnsi="Consolas" w:cs="Times New Roman"/>
            <w:sz w:val="20"/>
            <w:szCs w:val="20"/>
            <w:lang w:val="en-US"/>
            <w:rPrChange w:id="1746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   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1747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temp_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748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Y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1749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750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3) &lt;= not A(3) and not A(2) and A(1) and A(0);</w:t>
        </w:r>
      </w:ins>
    </w:p>
    <w:p w14:paraId="69FE8BB5" w14:textId="77777777" w:rsidR="00DA3970" w:rsidRPr="00ED2BAC" w:rsidRDefault="00DA3970">
      <w:pPr>
        <w:keepNext/>
        <w:spacing w:after="0" w:line="240" w:lineRule="auto"/>
        <w:rPr>
          <w:ins w:id="1751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752" w:author="Admin" w:date="2024-09-30T01:17:00Z">
            <w:rPr>
              <w:ins w:id="1753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754" w:author="Admin" w:date="2024-09-30T01:17:00Z">
          <w:pPr/>
        </w:pPrChange>
      </w:pPr>
      <w:ins w:id="1755" w:author="Олег Лайновский" w:date="2024-09-29T20:16:00Z">
        <w:r w:rsidRPr="00ED2BAC">
          <w:rPr>
            <w:rFonts w:ascii="Consolas" w:hAnsi="Consolas" w:cs="Times New Roman"/>
            <w:sz w:val="20"/>
            <w:szCs w:val="20"/>
            <w:lang w:val="en-US"/>
            <w:rPrChange w:id="1756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   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1757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temp_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758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Y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1759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760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4) &lt;= not A(3) and A(2) and not A(1) and not A(0);</w:t>
        </w:r>
      </w:ins>
    </w:p>
    <w:p w14:paraId="6542925E" w14:textId="77777777" w:rsidR="00DA3970" w:rsidRPr="00ED2BAC" w:rsidRDefault="00DA3970">
      <w:pPr>
        <w:keepNext/>
        <w:spacing w:after="0" w:line="240" w:lineRule="auto"/>
        <w:rPr>
          <w:ins w:id="1761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762" w:author="Admin" w:date="2024-09-30T01:17:00Z">
            <w:rPr>
              <w:ins w:id="1763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764" w:author="Admin" w:date="2024-09-30T01:17:00Z">
          <w:pPr/>
        </w:pPrChange>
      </w:pPr>
      <w:ins w:id="1765" w:author="Олег Лайновский" w:date="2024-09-29T20:16:00Z">
        <w:r w:rsidRPr="00ED2BAC">
          <w:rPr>
            <w:rFonts w:ascii="Consolas" w:hAnsi="Consolas" w:cs="Times New Roman"/>
            <w:sz w:val="20"/>
            <w:szCs w:val="20"/>
            <w:lang w:val="en-US"/>
            <w:rPrChange w:id="1766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   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1767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temp_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768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Y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1769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770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5) &lt;= not A(3) and A(2) and not A(1) and A(0);</w:t>
        </w:r>
      </w:ins>
    </w:p>
    <w:p w14:paraId="45F60467" w14:textId="77777777" w:rsidR="00DA3970" w:rsidRPr="00ED2BAC" w:rsidRDefault="00DA3970">
      <w:pPr>
        <w:keepNext/>
        <w:spacing w:after="0" w:line="240" w:lineRule="auto"/>
        <w:rPr>
          <w:ins w:id="1771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772" w:author="Admin" w:date="2024-09-30T01:17:00Z">
            <w:rPr>
              <w:ins w:id="1773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774" w:author="Admin" w:date="2024-09-30T01:17:00Z">
          <w:pPr/>
        </w:pPrChange>
      </w:pPr>
      <w:ins w:id="1775" w:author="Олег Лайновский" w:date="2024-09-29T20:16:00Z">
        <w:r w:rsidRPr="00ED2BAC">
          <w:rPr>
            <w:rFonts w:ascii="Consolas" w:hAnsi="Consolas" w:cs="Times New Roman"/>
            <w:sz w:val="20"/>
            <w:szCs w:val="20"/>
            <w:lang w:val="en-US"/>
            <w:rPrChange w:id="1776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   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1777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temp_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778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Y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1779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780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6) &lt;= not A(3) and A(2) and A(1) and not A(0);</w:t>
        </w:r>
      </w:ins>
    </w:p>
    <w:p w14:paraId="0A13BE9C" w14:textId="77777777" w:rsidR="00DA3970" w:rsidRPr="00ED2BAC" w:rsidRDefault="00DA3970">
      <w:pPr>
        <w:keepNext/>
        <w:spacing w:after="0" w:line="240" w:lineRule="auto"/>
        <w:rPr>
          <w:ins w:id="1781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782" w:author="Admin" w:date="2024-09-30T01:17:00Z">
            <w:rPr>
              <w:ins w:id="1783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784" w:author="Admin" w:date="2024-09-30T01:17:00Z">
          <w:pPr/>
        </w:pPrChange>
      </w:pPr>
      <w:ins w:id="1785" w:author="Олег Лайновский" w:date="2024-09-29T20:16:00Z">
        <w:r w:rsidRPr="00ED2BAC">
          <w:rPr>
            <w:rFonts w:ascii="Consolas" w:hAnsi="Consolas" w:cs="Times New Roman"/>
            <w:sz w:val="20"/>
            <w:szCs w:val="20"/>
            <w:lang w:val="en-US"/>
            <w:rPrChange w:id="1786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   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1787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temp_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788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Y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1789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790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7) &lt;= not A(3) and A(2) and A(1) and A(0);</w:t>
        </w:r>
      </w:ins>
    </w:p>
    <w:p w14:paraId="32841C52" w14:textId="77777777" w:rsidR="00DA3970" w:rsidRPr="00ED2BAC" w:rsidRDefault="00DA3970">
      <w:pPr>
        <w:keepNext/>
        <w:spacing w:after="0" w:line="240" w:lineRule="auto"/>
        <w:rPr>
          <w:ins w:id="1791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792" w:author="Admin" w:date="2024-09-30T01:17:00Z">
            <w:rPr>
              <w:ins w:id="1793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794" w:author="Admin" w:date="2024-09-30T01:17:00Z">
          <w:pPr/>
        </w:pPrChange>
      </w:pPr>
      <w:ins w:id="1795" w:author="Олег Лайновский" w:date="2024-09-29T20:16:00Z">
        <w:r w:rsidRPr="00ED2BAC">
          <w:rPr>
            <w:rFonts w:ascii="Consolas" w:hAnsi="Consolas" w:cs="Times New Roman"/>
            <w:sz w:val="20"/>
            <w:szCs w:val="20"/>
            <w:lang w:val="en-US"/>
            <w:rPrChange w:id="1796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   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1797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temp_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798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Y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1799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800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8) &lt;= A(3) and not A(2) and not A(1) and not A(0);</w:t>
        </w:r>
      </w:ins>
    </w:p>
    <w:p w14:paraId="113F51BB" w14:textId="77777777" w:rsidR="00DA3970" w:rsidRPr="00ED2BAC" w:rsidRDefault="00DA3970">
      <w:pPr>
        <w:keepNext/>
        <w:spacing w:after="0" w:line="240" w:lineRule="auto"/>
        <w:rPr>
          <w:ins w:id="1801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802" w:author="Admin" w:date="2024-09-30T01:17:00Z">
            <w:rPr>
              <w:ins w:id="1803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804" w:author="Admin" w:date="2024-09-30T01:17:00Z">
          <w:pPr/>
        </w:pPrChange>
      </w:pPr>
      <w:ins w:id="1805" w:author="Олег Лайновский" w:date="2024-09-29T20:16:00Z">
        <w:r w:rsidRPr="00ED2BAC">
          <w:rPr>
            <w:rFonts w:ascii="Consolas" w:hAnsi="Consolas" w:cs="Times New Roman"/>
            <w:sz w:val="20"/>
            <w:szCs w:val="20"/>
            <w:lang w:val="en-US"/>
            <w:rPrChange w:id="1806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   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1807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temp_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808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Y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1809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810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9) &lt;= A(3) and not A(2) and not A(1) and A(0);</w:t>
        </w:r>
      </w:ins>
    </w:p>
    <w:p w14:paraId="452F218A" w14:textId="77777777" w:rsidR="00DA3970" w:rsidRPr="00ED2BAC" w:rsidRDefault="00DA3970">
      <w:pPr>
        <w:keepNext/>
        <w:spacing w:after="0" w:line="240" w:lineRule="auto"/>
        <w:rPr>
          <w:ins w:id="1811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812" w:author="Admin" w:date="2024-09-30T01:17:00Z">
            <w:rPr>
              <w:ins w:id="1813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814" w:author="Admin" w:date="2024-09-30T01:17:00Z">
          <w:pPr/>
        </w:pPrChange>
      </w:pPr>
      <w:ins w:id="1815" w:author="Олег Лайновский" w:date="2024-09-29T20:16:00Z">
        <w:r w:rsidRPr="00ED2BAC">
          <w:rPr>
            <w:rFonts w:ascii="Consolas" w:hAnsi="Consolas" w:cs="Times New Roman"/>
            <w:sz w:val="20"/>
            <w:szCs w:val="20"/>
            <w:lang w:val="en-US"/>
            <w:rPrChange w:id="1816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   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1817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temp_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818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Y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1819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820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10) &lt;= A(3) and not A(2) and A(1) and not A(0);</w:t>
        </w:r>
      </w:ins>
    </w:p>
    <w:p w14:paraId="3C268439" w14:textId="77777777" w:rsidR="00DA3970" w:rsidRPr="00ED2BAC" w:rsidRDefault="00DA3970">
      <w:pPr>
        <w:keepNext/>
        <w:spacing w:after="0" w:line="240" w:lineRule="auto"/>
        <w:rPr>
          <w:ins w:id="1821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822" w:author="Admin" w:date="2024-09-30T01:17:00Z">
            <w:rPr>
              <w:ins w:id="1823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824" w:author="Admin" w:date="2024-09-30T01:17:00Z">
          <w:pPr/>
        </w:pPrChange>
      </w:pPr>
      <w:ins w:id="1825" w:author="Олег Лайновский" w:date="2024-09-29T20:16:00Z">
        <w:r w:rsidRPr="00ED2BAC">
          <w:rPr>
            <w:rFonts w:ascii="Consolas" w:hAnsi="Consolas" w:cs="Times New Roman"/>
            <w:sz w:val="20"/>
            <w:szCs w:val="20"/>
            <w:lang w:val="en-US"/>
            <w:rPrChange w:id="1826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   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1827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temp_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828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Y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1829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830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11) &lt;= A(3) and not A(2) and A(1) and A(0);</w:t>
        </w:r>
      </w:ins>
    </w:p>
    <w:p w14:paraId="2CAB576C" w14:textId="77777777" w:rsidR="00DA3970" w:rsidRPr="00ED2BAC" w:rsidRDefault="00DA3970">
      <w:pPr>
        <w:keepNext/>
        <w:spacing w:after="0" w:line="240" w:lineRule="auto"/>
        <w:rPr>
          <w:ins w:id="1831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832" w:author="Admin" w:date="2024-09-30T01:17:00Z">
            <w:rPr>
              <w:ins w:id="1833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834" w:author="Admin" w:date="2024-09-30T01:17:00Z">
          <w:pPr/>
        </w:pPrChange>
      </w:pPr>
      <w:ins w:id="1835" w:author="Олег Лайновский" w:date="2024-09-29T20:16:00Z">
        <w:r w:rsidRPr="00ED2BAC">
          <w:rPr>
            <w:rFonts w:ascii="Consolas" w:hAnsi="Consolas" w:cs="Times New Roman"/>
            <w:sz w:val="20"/>
            <w:szCs w:val="20"/>
            <w:lang w:val="en-US"/>
            <w:rPrChange w:id="1836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   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1837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temp_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838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Y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1839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840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12) &lt;= A(3) and A(2) and not A(1) and not A(0);</w:t>
        </w:r>
      </w:ins>
    </w:p>
    <w:p w14:paraId="4445A679" w14:textId="77777777" w:rsidR="00DA3970" w:rsidRPr="00ED2BAC" w:rsidRDefault="00DA3970">
      <w:pPr>
        <w:keepNext/>
        <w:spacing w:after="0" w:line="240" w:lineRule="auto"/>
        <w:rPr>
          <w:ins w:id="1841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842" w:author="Admin" w:date="2024-09-30T01:17:00Z">
            <w:rPr>
              <w:ins w:id="1843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844" w:author="Admin" w:date="2024-09-30T01:17:00Z">
          <w:pPr/>
        </w:pPrChange>
      </w:pPr>
      <w:ins w:id="1845" w:author="Олег Лайновский" w:date="2024-09-29T20:16:00Z">
        <w:r w:rsidRPr="00ED2BAC">
          <w:rPr>
            <w:rFonts w:ascii="Consolas" w:hAnsi="Consolas" w:cs="Times New Roman"/>
            <w:sz w:val="20"/>
            <w:szCs w:val="20"/>
            <w:lang w:val="en-US"/>
            <w:rPrChange w:id="1846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   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1847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temp_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848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Y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1849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850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13) &lt;= A(3) and A(2) and not A(1) and A(0);</w:t>
        </w:r>
      </w:ins>
    </w:p>
    <w:p w14:paraId="3F103A70" w14:textId="77777777" w:rsidR="00DA3970" w:rsidRPr="00ED2BAC" w:rsidRDefault="00DA3970">
      <w:pPr>
        <w:keepNext/>
        <w:spacing w:after="0" w:line="240" w:lineRule="auto"/>
        <w:rPr>
          <w:ins w:id="1851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852" w:author="Admin" w:date="2024-09-30T01:17:00Z">
            <w:rPr>
              <w:ins w:id="1853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854" w:author="Admin" w:date="2024-09-30T01:17:00Z">
          <w:pPr/>
        </w:pPrChange>
      </w:pPr>
      <w:ins w:id="1855" w:author="Олег Лайновский" w:date="2024-09-29T20:16:00Z">
        <w:r w:rsidRPr="00ED2BAC">
          <w:rPr>
            <w:rFonts w:ascii="Consolas" w:hAnsi="Consolas" w:cs="Times New Roman"/>
            <w:sz w:val="20"/>
            <w:szCs w:val="20"/>
            <w:lang w:val="en-US"/>
            <w:rPrChange w:id="1856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   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1857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temp_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858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Y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1859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860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14) &lt;= A(3) and A(2) and A(1) and not A(0);</w:t>
        </w:r>
      </w:ins>
    </w:p>
    <w:p w14:paraId="6C9EA34A" w14:textId="77777777" w:rsidR="00DA3970" w:rsidRPr="00ED2BAC" w:rsidRDefault="00DA3970">
      <w:pPr>
        <w:keepNext/>
        <w:spacing w:after="0" w:line="240" w:lineRule="auto"/>
        <w:rPr>
          <w:ins w:id="1861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862" w:author="Admin" w:date="2024-09-30T01:17:00Z">
            <w:rPr>
              <w:ins w:id="1863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864" w:author="Admin" w:date="2024-09-30T01:17:00Z">
          <w:pPr/>
        </w:pPrChange>
      </w:pPr>
      <w:ins w:id="1865" w:author="Олег Лайновский" w:date="2024-09-29T20:16:00Z">
        <w:r w:rsidRPr="00ED2BAC">
          <w:rPr>
            <w:rFonts w:ascii="Consolas" w:hAnsi="Consolas" w:cs="Times New Roman"/>
            <w:sz w:val="20"/>
            <w:szCs w:val="20"/>
            <w:lang w:val="en-US"/>
            <w:rPrChange w:id="1866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   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1867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temp_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868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Y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1869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870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15) &lt;= A(3) and A(2) and A(1) and A(0);</w:t>
        </w:r>
      </w:ins>
    </w:p>
    <w:p w14:paraId="1CEB4E76" w14:textId="77777777" w:rsidR="00DA3970" w:rsidRPr="00ED2BAC" w:rsidRDefault="00DA3970">
      <w:pPr>
        <w:keepNext/>
        <w:spacing w:after="0" w:line="240" w:lineRule="auto"/>
        <w:rPr>
          <w:ins w:id="1871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872" w:author="Admin" w:date="2024-09-30T01:17:00Z">
            <w:rPr>
              <w:ins w:id="1873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874" w:author="Admin" w:date="2024-09-30T01:17:00Z">
          <w:pPr/>
        </w:pPrChange>
      </w:pPr>
    </w:p>
    <w:p w14:paraId="0A2DD305" w14:textId="77777777" w:rsidR="00DA3970" w:rsidRPr="00ED2BAC" w:rsidRDefault="00DA3970">
      <w:pPr>
        <w:keepNext/>
        <w:spacing w:after="0" w:line="240" w:lineRule="auto"/>
        <w:rPr>
          <w:ins w:id="1875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876" w:author="Admin" w:date="2024-09-30T01:17:00Z">
            <w:rPr>
              <w:ins w:id="1877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878" w:author="Admin" w:date="2024-09-30T01:17:00Z">
          <w:pPr/>
        </w:pPrChange>
      </w:pPr>
      <w:ins w:id="1879" w:author="Олег Лайновский" w:date="2024-09-29T20:16:00Z">
        <w:r w:rsidRPr="00ED2BAC">
          <w:rPr>
            <w:rFonts w:ascii="Consolas" w:hAnsi="Consolas" w:cs="Times New Roman"/>
            <w:sz w:val="20"/>
            <w:szCs w:val="20"/>
            <w:lang w:val="en-US"/>
            <w:rPrChange w:id="1880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    Y &lt;=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1881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temp_Y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1882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;</w:t>
        </w:r>
      </w:ins>
    </w:p>
    <w:p w14:paraId="1B052B9A" w14:textId="77777777" w:rsidR="00DA3970" w:rsidRPr="00ED2BAC" w:rsidRDefault="00DA3970">
      <w:pPr>
        <w:keepNext/>
        <w:spacing w:after="0" w:line="240" w:lineRule="auto"/>
        <w:rPr>
          <w:ins w:id="1883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884" w:author="Admin" w:date="2024-09-30T01:17:00Z">
            <w:rPr>
              <w:ins w:id="1885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886" w:author="Admin" w:date="2024-09-30T01:17:00Z">
          <w:pPr/>
        </w:pPrChange>
      </w:pPr>
      <w:ins w:id="1887" w:author="Олег Лайновский" w:date="2024-09-29T20:16:00Z">
        <w:r w:rsidRPr="00ED2BAC">
          <w:rPr>
            <w:rFonts w:ascii="Consolas" w:hAnsi="Consolas" w:cs="Times New Roman"/>
            <w:sz w:val="20"/>
            <w:szCs w:val="20"/>
            <w:lang w:val="en-US"/>
            <w:rPrChange w:id="1888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    </w:t>
        </w:r>
      </w:ins>
    </w:p>
    <w:p w14:paraId="3066830C" w14:textId="77777777" w:rsidR="00DA3970" w:rsidRPr="00ED2BAC" w:rsidRDefault="00DA3970">
      <w:pPr>
        <w:keepNext/>
        <w:spacing w:after="0" w:line="240" w:lineRule="auto"/>
        <w:rPr>
          <w:ins w:id="1889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890" w:author="Admin" w:date="2024-09-30T01:17:00Z">
            <w:rPr>
              <w:ins w:id="1891" w:author="Олег Лайновский" w:date="2024-09-29T20:16:00Z"/>
              <w:rFonts w:ascii="Times New Roman" w:hAnsi="Times New Roman" w:cs="Times New Roman"/>
              <w:lang w:val="en-US"/>
            </w:rPr>
          </w:rPrChange>
        </w:rPr>
        <w:pPrChange w:id="1892" w:author="Admin" w:date="2024-09-30T01:17:00Z">
          <w:pPr/>
        </w:pPrChange>
      </w:pPr>
      <w:ins w:id="1893" w:author="Олег Лайновский" w:date="2024-09-29T20:16:00Z">
        <w:r w:rsidRPr="00ED2BAC">
          <w:rPr>
            <w:rFonts w:ascii="Consolas" w:hAnsi="Consolas" w:cs="Times New Roman"/>
            <w:sz w:val="20"/>
            <w:szCs w:val="20"/>
            <w:lang w:val="en-US"/>
            <w:rPrChange w:id="1894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    F &lt;=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1895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temp_</w:t>
        </w:r>
        <w:proofErr w:type="gramStart"/>
        <w:r w:rsidRPr="00ED2BAC">
          <w:rPr>
            <w:rFonts w:ascii="Consolas" w:hAnsi="Consolas" w:cs="Times New Roman"/>
            <w:sz w:val="20"/>
            <w:szCs w:val="20"/>
            <w:lang w:val="en-US"/>
            <w:rPrChange w:id="1896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Y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1897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(</w:t>
        </w:r>
        <w:proofErr w:type="gramEnd"/>
        <w:r w:rsidRPr="00ED2BAC">
          <w:rPr>
            <w:rFonts w:ascii="Consolas" w:hAnsi="Consolas" w:cs="Times New Roman"/>
            <w:sz w:val="20"/>
            <w:szCs w:val="20"/>
            <w:lang w:val="en-US"/>
            <w:rPrChange w:id="1898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0) or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1899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temp_Y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1900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(1) or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1901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temp_Y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1902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(5) or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1903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temp_Y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1904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(13) or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1905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temp_Y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1906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(14) or </w:t>
        </w:r>
        <w:proofErr w:type="spellStart"/>
        <w:r w:rsidRPr="00ED2BAC">
          <w:rPr>
            <w:rFonts w:ascii="Consolas" w:hAnsi="Consolas" w:cs="Times New Roman"/>
            <w:sz w:val="20"/>
            <w:szCs w:val="20"/>
            <w:lang w:val="en-US"/>
            <w:rPrChange w:id="1907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temp_Y</w:t>
        </w:r>
        <w:proofErr w:type="spellEnd"/>
        <w:r w:rsidRPr="00ED2BAC">
          <w:rPr>
            <w:rFonts w:ascii="Consolas" w:hAnsi="Consolas" w:cs="Times New Roman"/>
            <w:sz w:val="20"/>
            <w:szCs w:val="20"/>
            <w:lang w:val="en-US"/>
            <w:rPrChange w:id="1908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>(15);</w:t>
        </w:r>
      </w:ins>
    </w:p>
    <w:p w14:paraId="67BE1D80" w14:textId="77777777" w:rsidR="00DA3970" w:rsidRPr="00ED2BAC" w:rsidRDefault="00DA3970">
      <w:pPr>
        <w:keepNext/>
        <w:spacing w:after="0" w:line="240" w:lineRule="auto"/>
        <w:rPr>
          <w:ins w:id="1909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910" w:author="Admin" w:date="2024-09-30T01:17:00Z">
            <w:rPr>
              <w:ins w:id="1911" w:author="Олег Лайновский" w:date="2024-09-29T20:16:00Z"/>
              <w:rFonts w:ascii="Times New Roman" w:hAnsi="Times New Roman" w:cs="Times New Roman"/>
            </w:rPr>
          </w:rPrChange>
        </w:rPr>
        <w:pPrChange w:id="1912" w:author="Admin" w:date="2024-09-30T01:17:00Z">
          <w:pPr/>
        </w:pPrChange>
      </w:pPr>
      <w:ins w:id="1913" w:author="Олег Лайновский" w:date="2024-09-29T20:16:00Z">
        <w:r w:rsidRPr="00ED2BAC">
          <w:rPr>
            <w:rFonts w:ascii="Consolas" w:hAnsi="Consolas" w:cs="Times New Roman"/>
            <w:sz w:val="20"/>
            <w:szCs w:val="20"/>
            <w:lang w:val="en-US"/>
            <w:rPrChange w:id="1914" w:author="Admin" w:date="2024-09-30T01:17:00Z">
              <w:rPr>
                <w:rFonts w:ascii="Times New Roman" w:hAnsi="Times New Roman" w:cs="Times New Roman"/>
                <w:lang w:val="en-US"/>
              </w:rPr>
            </w:rPrChange>
          </w:rPr>
          <w:t xml:space="preserve">    </w:t>
        </w:r>
        <w:r w:rsidRPr="00ED2BAC">
          <w:rPr>
            <w:rFonts w:ascii="Consolas" w:hAnsi="Consolas" w:cs="Times New Roman"/>
            <w:sz w:val="20"/>
            <w:szCs w:val="20"/>
            <w:lang w:val="en-US"/>
            <w:rPrChange w:id="1915" w:author="Admin" w:date="2024-09-30T01:17:00Z">
              <w:rPr>
                <w:rFonts w:ascii="Times New Roman" w:hAnsi="Times New Roman" w:cs="Times New Roman"/>
              </w:rPr>
            </w:rPrChange>
          </w:rPr>
          <w:t>end process;</w:t>
        </w:r>
      </w:ins>
    </w:p>
    <w:p w14:paraId="037EB5E8" w14:textId="77777777" w:rsidR="00DA3970" w:rsidRPr="00ED2BAC" w:rsidRDefault="00DA3970">
      <w:pPr>
        <w:keepNext/>
        <w:spacing w:after="0" w:line="240" w:lineRule="auto"/>
        <w:rPr>
          <w:ins w:id="1916" w:author="Олег Лайновский" w:date="2024-09-29T20:16:00Z"/>
          <w:rFonts w:ascii="Consolas" w:hAnsi="Consolas" w:cs="Times New Roman"/>
          <w:sz w:val="20"/>
          <w:szCs w:val="20"/>
          <w:lang w:val="en-US"/>
          <w:rPrChange w:id="1917" w:author="Admin" w:date="2024-09-30T01:17:00Z">
            <w:rPr>
              <w:ins w:id="1918" w:author="Олег Лайновский" w:date="2024-09-29T20:16:00Z"/>
              <w:rFonts w:ascii="Times New Roman" w:hAnsi="Times New Roman" w:cs="Times New Roman"/>
            </w:rPr>
          </w:rPrChange>
        </w:rPr>
        <w:pPrChange w:id="1919" w:author="Admin" w:date="2024-09-30T01:17:00Z">
          <w:pPr/>
        </w:pPrChange>
      </w:pPr>
      <w:ins w:id="1920" w:author="Олег Лайновский" w:date="2024-09-29T20:16:00Z">
        <w:r w:rsidRPr="00ED2BAC">
          <w:rPr>
            <w:rFonts w:ascii="Consolas" w:hAnsi="Consolas" w:cs="Times New Roman"/>
            <w:sz w:val="20"/>
            <w:szCs w:val="20"/>
            <w:lang w:val="en-US"/>
            <w:rPrChange w:id="1921" w:author="Admin" w:date="2024-09-30T01:17:00Z">
              <w:rPr>
                <w:rFonts w:ascii="Times New Roman" w:hAnsi="Times New Roman" w:cs="Times New Roman"/>
              </w:rPr>
            </w:rPrChange>
          </w:rPr>
          <w:t>end Behavioral;</w:t>
        </w:r>
      </w:ins>
    </w:p>
    <w:p w14:paraId="755DA700" w14:textId="77777777" w:rsidR="00DA3970" w:rsidRPr="00ED2BAC" w:rsidRDefault="00DA3970">
      <w:pPr>
        <w:keepNext/>
        <w:spacing w:after="0" w:line="240" w:lineRule="auto"/>
        <w:rPr>
          <w:ins w:id="1922" w:author="Олег Лайновский" w:date="2024-09-29T20:15:00Z"/>
          <w:rFonts w:ascii="Consolas" w:hAnsi="Consolas" w:cs="Times New Roman"/>
          <w:sz w:val="20"/>
          <w:szCs w:val="20"/>
          <w:lang w:val="en-US"/>
          <w:rPrChange w:id="1923" w:author="Admin" w:date="2024-09-30T01:17:00Z">
            <w:rPr>
              <w:ins w:id="1924" w:author="Олег Лайновский" w:date="2024-09-29T20:15:00Z"/>
              <w:rFonts w:ascii="Times New Roman" w:hAnsi="Times New Roman" w:cs="Times New Roman"/>
              <w:sz w:val="28"/>
              <w:szCs w:val="28"/>
            </w:rPr>
          </w:rPrChange>
        </w:rPr>
        <w:pPrChange w:id="1925" w:author="Admin" w:date="2024-09-30T01:17:00Z">
          <w:pPr/>
        </w:pPrChange>
      </w:pPr>
    </w:p>
    <w:p w14:paraId="1CE13C20" w14:textId="08243FC4" w:rsidR="00DA3970" w:rsidRPr="00ED2BAC" w:rsidRDefault="00DA3970">
      <w:pPr>
        <w:rPr>
          <w:ins w:id="1926" w:author="Студент" w:date="2024-09-23T12:25:00Z"/>
          <w:rFonts w:ascii="Times New Roman" w:hAnsi="Times New Roman" w:cs="Times New Roman"/>
          <w:sz w:val="28"/>
          <w:szCs w:val="28"/>
          <w:rPrChange w:id="1927" w:author="Admin" w:date="2024-09-30T01:14:00Z">
            <w:rPr>
              <w:ins w:id="1928" w:author="Студент" w:date="2024-09-23T12:25:00Z"/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</w:pPr>
      <w:ins w:id="1929" w:author="Олег Лайновский" w:date="2024-09-29T20:15:00Z">
        <w:r w:rsidRPr="00757A9B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71AEEEB5" wp14:editId="792B30FE">
              <wp:extent cx="5940425" cy="2262505"/>
              <wp:effectExtent l="0" t="0" r="3175" b="4445"/>
              <wp:docPr id="810983647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10983647" name="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22625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6CFAF7D" w14:textId="69F839D8" w:rsidR="00F35E45" w:rsidRPr="00ED2BAC" w:rsidRDefault="00F35E45">
      <w:pPr>
        <w:rPr>
          <w:ins w:id="1930" w:author="Олег Лайновский" w:date="2024-09-22T18:48:00Z"/>
          <w:rFonts w:ascii="Times New Roman" w:hAnsi="Times New Roman" w:cs="Times New Roman"/>
          <w:b/>
          <w:bCs/>
          <w:sz w:val="28"/>
          <w:szCs w:val="28"/>
          <w:rPrChange w:id="1931" w:author="Admin" w:date="2024-09-30T01:14:00Z">
            <w:rPr>
              <w:ins w:id="1932" w:author="Олег Лайновский" w:date="2024-09-22T18:48:00Z"/>
              <w:rFonts w:ascii="Times New Roman" w:hAnsi="Times New Roman" w:cs="Times New Roman"/>
              <w:sz w:val="28"/>
              <w:szCs w:val="28"/>
            </w:rPr>
          </w:rPrChange>
        </w:rPr>
      </w:pPr>
      <w:ins w:id="1933" w:author="Олег Лайновский" w:date="2024-09-22T18:48:00Z">
        <w:r w:rsidRPr="00ED2BAC">
          <w:rPr>
            <w:rFonts w:ascii="Times New Roman" w:hAnsi="Times New Roman" w:cs="Times New Roman"/>
            <w:b/>
            <w:bCs/>
            <w:sz w:val="28"/>
            <w:szCs w:val="28"/>
            <w:rPrChange w:id="1934" w:author="Admin" w:date="2024-09-30T01:14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Вывод</w:t>
        </w:r>
      </w:ins>
    </w:p>
    <w:p w14:paraId="49EB57C8" w14:textId="1A3EF898" w:rsidR="00F35E45" w:rsidRPr="00ED2BAC" w:rsidRDefault="00F35E45">
      <w:pPr>
        <w:rPr>
          <w:rFonts w:ascii="Times New Roman" w:hAnsi="Times New Roman" w:cs="Times New Roman"/>
          <w:bCs/>
          <w:sz w:val="28"/>
          <w:szCs w:val="28"/>
          <w:rPrChange w:id="1935" w:author="Admin" w:date="2024-09-30T01:14:00Z">
            <w:rPr/>
          </w:rPrChange>
        </w:rPr>
      </w:pPr>
      <w:ins w:id="1936" w:author="Олег Лайновский" w:date="2024-09-22T18:48:00Z">
        <w:r w:rsidRPr="00ED2BAC">
          <w:rPr>
            <w:rFonts w:ascii="Times New Roman" w:hAnsi="Times New Roman" w:cs="Times New Roman"/>
            <w:bCs/>
            <w:sz w:val="28"/>
            <w:szCs w:val="28"/>
          </w:rPr>
          <w:t>Изучили принципы работы системы проектирования цифровых устройств ISE.</w:t>
        </w:r>
      </w:ins>
    </w:p>
    <w:sectPr w:rsidR="00F35E45" w:rsidRPr="00ED2BAC" w:rsidSect="00ED2BAC">
      <w:pgSz w:w="11906" w:h="16838"/>
      <w:pgMar w:top="1134" w:right="850" w:bottom="851" w:left="1701" w:header="708" w:footer="708" w:gutter="0"/>
      <w:cols w:space="708"/>
      <w:docGrid w:linePitch="360"/>
      <w:sectPrChange w:id="1937" w:author="Admin" w:date="2024-09-30T01:18:00Z">
        <w:sectPr w:rsidR="00F35E45" w:rsidRPr="00ED2BAC" w:rsidSect="00ED2BAC">
          <w:pgMar w:top="1134" w:right="850" w:bottom="1134" w:left="1701" w:header="708" w:footer="708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Олег Лайновский">
    <w15:presenceInfo w15:providerId="Windows Live" w15:userId="a7cb1f5954ffad75"/>
  </w15:person>
  <w15:person w15:author="Студент">
    <w15:presenceInfo w15:providerId="AD" w15:userId="S-1-5-21-4233097173-1892027431-403324561-1239"/>
  </w15:person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5E2"/>
    <w:rsid w:val="0000158D"/>
    <w:rsid w:val="00053880"/>
    <w:rsid w:val="00070FF5"/>
    <w:rsid w:val="000922B5"/>
    <w:rsid w:val="000A7459"/>
    <w:rsid w:val="00103012"/>
    <w:rsid w:val="00107A3D"/>
    <w:rsid w:val="00120B8B"/>
    <w:rsid w:val="00126695"/>
    <w:rsid w:val="00160CB7"/>
    <w:rsid w:val="00195878"/>
    <w:rsid w:val="001D6DF0"/>
    <w:rsid w:val="00241A56"/>
    <w:rsid w:val="002549AF"/>
    <w:rsid w:val="00261DBD"/>
    <w:rsid w:val="002A0066"/>
    <w:rsid w:val="002C5BF3"/>
    <w:rsid w:val="002D6593"/>
    <w:rsid w:val="003506A1"/>
    <w:rsid w:val="00351A15"/>
    <w:rsid w:val="003A3BFF"/>
    <w:rsid w:val="003B1C17"/>
    <w:rsid w:val="003C47F7"/>
    <w:rsid w:val="004962A1"/>
    <w:rsid w:val="00513D2B"/>
    <w:rsid w:val="005242E9"/>
    <w:rsid w:val="005308C2"/>
    <w:rsid w:val="00577FCC"/>
    <w:rsid w:val="005A0176"/>
    <w:rsid w:val="005A50F8"/>
    <w:rsid w:val="005C09E5"/>
    <w:rsid w:val="005E4FD5"/>
    <w:rsid w:val="005F211E"/>
    <w:rsid w:val="006161F5"/>
    <w:rsid w:val="006A3785"/>
    <w:rsid w:val="007000F1"/>
    <w:rsid w:val="00703361"/>
    <w:rsid w:val="007169AA"/>
    <w:rsid w:val="00757A9B"/>
    <w:rsid w:val="008C074F"/>
    <w:rsid w:val="00967314"/>
    <w:rsid w:val="00982EFA"/>
    <w:rsid w:val="009833CA"/>
    <w:rsid w:val="009B0B99"/>
    <w:rsid w:val="00A00A48"/>
    <w:rsid w:val="00A27D37"/>
    <w:rsid w:val="00A53C02"/>
    <w:rsid w:val="00A92A0F"/>
    <w:rsid w:val="00AE5C36"/>
    <w:rsid w:val="00B04D57"/>
    <w:rsid w:val="00B5227F"/>
    <w:rsid w:val="00BA4130"/>
    <w:rsid w:val="00C84E54"/>
    <w:rsid w:val="00CC5DD0"/>
    <w:rsid w:val="00CF1B5C"/>
    <w:rsid w:val="00CF65E2"/>
    <w:rsid w:val="00D13B45"/>
    <w:rsid w:val="00D600B5"/>
    <w:rsid w:val="00D7500B"/>
    <w:rsid w:val="00DA3970"/>
    <w:rsid w:val="00E0249B"/>
    <w:rsid w:val="00E31E65"/>
    <w:rsid w:val="00E36CF4"/>
    <w:rsid w:val="00E46F80"/>
    <w:rsid w:val="00E9610E"/>
    <w:rsid w:val="00EC4C08"/>
    <w:rsid w:val="00ED2BAC"/>
    <w:rsid w:val="00ED4480"/>
    <w:rsid w:val="00F271A7"/>
    <w:rsid w:val="00F35E45"/>
    <w:rsid w:val="00F73430"/>
    <w:rsid w:val="00F8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1B72E"/>
  <w15:chartTrackingRefBased/>
  <w15:docId w15:val="{EC182288-FE72-44AD-9E43-0031D083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5E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1D6DF0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13D2B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47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C47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microsoft.com/office/2011/relationships/people" Target="peop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D9607-121F-43DC-8AC4-A2E558082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Admin</cp:lastModifiedBy>
  <cp:revision>32</cp:revision>
  <dcterms:created xsi:type="dcterms:W3CDTF">2024-09-29T13:35:00Z</dcterms:created>
  <dcterms:modified xsi:type="dcterms:W3CDTF">2024-09-29T22:26:00Z</dcterms:modified>
</cp:coreProperties>
</file>